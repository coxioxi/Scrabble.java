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A0CD3" w14:textId="77777777" w:rsidR="002D0725" w:rsidRDefault="009A24FD">
      <w:pPr>
        <w:pStyle w:val="Heading2"/>
        <w:ind w:firstLine="720"/>
        <w:rPr>
          <w:sz w:val="52"/>
          <w:szCs w:val="52"/>
        </w:rPr>
      </w:pPr>
      <w:bookmarkStart w:id="0" w:name="_4vg10pf1we4x" w:colFirst="0" w:colLast="0"/>
      <w:bookmarkEnd w:id="0"/>
      <w:r>
        <w:rPr>
          <w:sz w:val="52"/>
          <w:szCs w:val="52"/>
        </w:rPr>
        <w:t xml:space="preserve">Software </w:t>
      </w:r>
      <w:del w:id="1" w:author="Wittman, Barry" w:date="2024-10-15T10:20:00Z">
        <w:r w:rsidDel="00D152F8">
          <w:rPr>
            <w:sz w:val="52"/>
            <w:szCs w:val="52"/>
          </w:rPr>
          <w:delText xml:space="preserve">Requirement </w:delText>
        </w:r>
      </w:del>
      <w:ins w:id="2" w:author="Wittman, Barry" w:date="2024-10-15T10:20:00Z">
        <w:r w:rsidR="00D152F8">
          <w:rPr>
            <w:sz w:val="52"/>
            <w:szCs w:val="52"/>
          </w:rPr>
          <w:t xml:space="preserve">Design </w:t>
        </w:r>
      </w:ins>
      <w:del w:id="3" w:author="Wittman, Barry" w:date="2024-10-15T10:20:00Z">
        <w:r w:rsidDel="00D152F8">
          <w:rPr>
            <w:sz w:val="52"/>
            <w:szCs w:val="52"/>
          </w:rPr>
          <w:delText xml:space="preserve">Specification </w:delText>
        </w:r>
      </w:del>
      <w:ins w:id="4" w:author="Wittman, Barry" w:date="2024-10-15T10:20:00Z">
        <w:r w:rsidR="00D152F8">
          <w:rPr>
            <w:sz w:val="52"/>
            <w:szCs w:val="52"/>
          </w:rPr>
          <w:t xml:space="preserve">Document </w:t>
        </w:r>
      </w:ins>
    </w:p>
    <w:p w14:paraId="022AA18B" w14:textId="77777777" w:rsidR="002D0725" w:rsidRDefault="002D0725"/>
    <w:p w14:paraId="38840F64" w14:textId="77777777" w:rsidR="002D0725" w:rsidRDefault="009A24FD">
      <w:pPr>
        <w:jc w:val="center"/>
        <w:rPr>
          <w:sz w:val="28"/>
          <w:szCs w:val="28"/>
        </w:rPr>
      </w:pPr>
      <w:r>
        <w:rPr>
          <w:sz w:val="28"/>
          <w:szCs w:val="28"/>
        </w:rPr>
        <w:t>Intra-network Multiplayer Scrabble</w:t>
      </w:r>
      <w:r>
        <w:rPr>
          <w:sz w:val="28"/>
          <w:szCs w:val="28"/>
          <w:vertAlign w:val="superscript"/>
        </w:rPr>
        <w:t xml:space="preserve">® </w:t>
      </w:r>
      <w:r>
        <w:rPr>
          <w:sz w:val="28"/>
          <w:szCs w:val="28"/>
        </w:rPr>
        <w:t>Application</w:t>
      </w:r>
    </w:p>
    <w:p w14:paraId="3D4F3B27" w14:textId="77777777" w:rsidR="002D0725" w:rsidRDefault="002D0725"/>
    <w:p w14:paraId="239D1279" w14:textId="77777777" w:rsidR="002D0725" w:rsidRDefault="002D0725"/>
    <w:p w14:paraId="5BDA747C" w14:textId="77777777" w:rsidR="002D0725" w:rsidRDefault="002D0725"/>
    <w:p w14:paraId="66B3B2A7" w14:textId="77777777" w:rsidR="002D0725" w:rsidRDefault="002D0725"/>
    <w:p w14:paraId="16D9A94E" w14:textId="77777777" w:rsidR="002D0725" w:rsidRDefault="002D0725"/>
    <w:p w14:paraId="3740D9BF" w14:textId="77777777" w:rsidR="002D0725" w:rsidRDefault="009A24FD">
      <w:pPr>
        <w:pStyle w:val="Subtitle"/>
        <w:jc w:val="center"/>
        <w:rPr>
          <w:color w:val="000000"/>
        </w:rPr>
      </w:pPr>
      <w:bookmarkStart w:id="5" w:name="_c14o0da0443a" w:colFirst="0" w:colLast="0"/>
      <w:bookmarkEnd w:id="5"/>
      <w:r>
        <w:rPr>
          <w:color w:val="000000"/>
        </w:rPr>
        <w:t xml:space="preserve">Maximus </w:t>
      </w:r>
      <w:proofErr w:type="spellStart"/>
      <w:r>
        <w:rPr>
          <w:color w:val="000000"/>
        </w:rPr>
        <w:t>Latkovski</w:t>
      </w:r>
      <w:proofErr w:type="spellEnd"/>
    </w:p>
    <w:p w14:paraId="4DEE4802" w14:textId="77777777" w:rsidR="002D0725" w:rsidRDefault="009A24FD">
      <w:pPr>
        <w:pStyle w:val="Subtitle"/>
        <w:jc w:val="center"/>
        <w:rPr>
          <w:color w:val="000000"/>
        </w:rPr>
      </w:pPr>
      <w:bookmarkStart w:id="6" w:name="_ka2x9mwc4v7w" w:colFirst="0" w:colLast="0"/>
      <w:bookmarkEnd w:id="6"/>
      <w:proofErr w:type="spellStart"/>
      <w:r>
        <w:rPr>
          <w:color w:val="000000"/>
        </w:rPr>
        <w:t>Jy’el</w:t>
      </w:r>
      <w:proofErr w:type="spellEnd"/>
      <w:r>
        <w:rPr>
          <w:color w:val="000000"/>
        </w:rPr>
        <w:t xml:space="preserve"> Mason</w:t>
      </w:r>
    </w:p>
    <w:p w14:paraId="494D437A" w14:textId="77777777" w:rsidR="002D0725" w:rsidRDefault="009A24FD">
      <w:pPr>
        <w:pStyle w:val="Subtitle"/>
        <w:jc w:val="center"/>
        <w:rPr>
          <w:color w:val="000000"/>
        </w:rPr>
      </w:pPr>
      <w:bookmarkStart w:id="7" w:name="_tkd94x8c1th" w:colFirst="0" w:colLast="0"/>
      <w:bookmarkEnd w:id="7"/>
      <w:r>
        <w:rPr>
          <w:color w:val="000000"/>
        </w:rPr>
        <w:t xml:space="preserve">David </w:t>
      </w:r>
      <w:proofErr w:type="spellStart"/>
      <w:r>
        <w:rPr>
          <w:color w:val="000000"/>
        </w:rPr>
        <w:t>Carr</w:t>
      </w:r>
      <w:proofErr w:type="spellEnd"/>
    </w:p>
    <w:p w14:paraId="3422757D" w14:textId="77777777" w:rsidR="002D0725" w:rsidRDefault="009A24FD">
      <w:pPr>
        <w:pStyle w:val="Subtitle"/>
        <w:jc w:val="center"/>
        <w:rPr>
          <w:color w:val="000000"/>
        </w:rPr>
      </w:pPr>
      <w:bookmarkStart w:id="8" w:name="_wp8a5jm7a8wk" w:colFirst="0" w:colLast="0"/>
      <w:bookmarkEnd w:id="8"/>
      <w:r>
        <w:rPr>
          <w:color w:val="000000"/>
        </w:rPr>
        <w:t>Samuel Costa</w:t>
      </w:r>
    </w:p>
    <w:p w14:paraId="290211E8" w14:textId="77777777" w:rsidR="002D0725" w:rsidRDefault="009A24FD">
      <w:pPr>
        <w:pStyle w:val="Subtitle"/>
        <w:jc w:val="center"/>
        <w:rPr>
          <w:color w:val="000000"/>
        </w:rPr>
      </w:pPr>
      <w:bookmarkStart w:id="9" w:name="_5z46bq8l7vya" w:colFirst="0" w:colLast="0"/>
      <w:bookmarkEnd w:id="9"/>
      <w:r>
        <w:rPr>
          <w:color w:val="000000"/>
        </w:rPr>
        <w:t>Ian Boyer</w:t>
      </w:r>
    </w:p>
    <w:p w14:paraId="4F75AE6C" w14:textId="77777777" w:rsidR="002D0725" w:rsidRDefault="009A24FD">
      <w:pPr>
        <w:pStyle w:val="Heading2"/>
      </w:pPr>
      <w:bookmarkStart w:id="10" w:name="_umn4xht6ntm8" w:colFirst="0" w:colLast="0"/>
      <w:bookmarkEnd w:id="10"/>
      <w:r>
        <w:br w:type="page"/>
      </w:r>
    </w:p>
    <w:p w14:paraId="70B14776" w14:textId="77777777" w:rsidR="002D0725" w:rsidRDefault="009A24FD">
      <w:pPr>
        <w:pStyle w:val="Subtitle"/>
        <w:numPr>
          <w:ilvl w:val="0"/>
          <w:numId w:val="1"/>
        </w:numPr>
        <w:rPr>
          <w:sz w:val="40"/>
          <w:szCs w:val="40"/>
        </w:rPr>
      </w:pPr>
      <w:bookmarkStart w:id="11" w:name="_12x96mge3pw" w:colFirst="0" w:colLast="0"/>
      <w:bookmarkEnd w:id="11"/>
      <w:r>
        <w:rPr>
          <w:sz w:val="40"/>
          <w:szCs w:val="40"/>
        </w:rPr>
        <w:lastRenderedPageBreak/>
        <w:t>Introduction</w:t>
      </w:r>
    </w:p>
    <w:p w14:paraId="5C0F7F17" w14:textId="5697769C" w:rsidR="002D0725" w:rsidRDefault="009A24FD">
      <w:pPr>
        <w:rPr>
          <w:sz w:val="24"/>
          <w:szCs w:val="24"/>
        </w:rPr>
      </w:pPr>
      <w:r>
        <w:rPr>
          <w:sz w:val="24"/>
          <w:szCs w:val="24"/>
        </w:rPr>
        <w:t>This section gives an overview of the Scrabble</w:t>
      </w:r>
      <w:r>
        <w:rPr>
          <w:sz w:val="20"/>
          <w:szCs w:val="20"/>
          <w:vertAlign w:val="superscript"/>
        </w:rPr>
        <w:t>®</w:t>
      </w:r>
      <w:r>
        <w:rPr>
          <w:sz w:val="12"/>
          <w:szCs w:val="12"/>
        </w:rPr>
        <w:t xml:space="preserve"> </w:t>
      </w:r>
      <w:del w:id="12" w:author="Wittman, Barry" w:date="2024-10-15T10:20:00Z">
        <w:r w:rsidDel="002839DD">
          <w:rPr>
            <w:sz w:val="24"/>
            <w:szCs w:val="24"/>
          </w:rPr>
          <w:delText xml:space="preserve">requirements </w:delText>
        </w:r>
      </w:del>
      <w:ins w:id="13" w:author="Wittman, Barry" w:date="2024-10-15T10:20:00Z">
        <w:r w:rsidR="002839DD">
          <w:rPr>
            <w:sz w:val="24"/>
            <w:szCs w:val="24"/>
          </w:rPr>
          <w:t xml:space="preserve">design </w:t>
        </w:r>
      </w:ins>
      <w:r>
        <w:rPr>
          <w:sz w:val="24"/>
          <w:szCs w:val="24"/>
        </w:rPr>
        <w:t>document, in addition to the project's scope description and intended audience.</w:t>
      </w:r>
    </w:p>
    <w:p w14:paraId="598B6DB2" w14:textId="77777777" w:rsidR="002D0725" w:rsidRDefault="009A24FD">
      <w:pPr>
        <w:pStyle w:val="Heading2"/>
      </w:pPr>
      <w:bookmarkStart w:id="14" w:name="_itez5wud4p7" w:colFirst="0" w:colLast="0"/>
      <w:bookmarkEnd w:id="14"/>
      <w:r>
        <w:t>1.1 Purpose</w:t>
      </w:r>
    </w:p>
    <w:p w14:paraId="54FC256C" w14:textId="77777777" w:rsidR="002D0725" w:rsidRDefault="009A24FD">
      <w:pPr>
        <w:rPr>
          <w:sz w:val="24"/>
          <w:szCs w:val="24"/>
        </w:rPr>
      </w:pPr>
      <w:commentRangeStart w:id="15"/>
      <w:r>
        <w:rPr>
          <w:sz w:val="24"/>
          <w:szCs w:val="24"/>
        </w:rPr>
        <w:t>The purpose of this document is to describe an online, multiplayer Scrabble</w:t>
      </w:r>
      <w:r>
        <w:rPr>
          <w:sz w:val="24"/>
          <w:szCs w:val="24"/>
          <w:vertAlign w:val="superscript"/>
        </w:rPr>
        <w:t>®</w:t>
      </w:r>
      <w:r>
        <w:rPr>
          <w:sz w:val="24"/>
          <w:szCs w:val="24"/>
        </w:rPr>
        <w:t xml:space="preserve"> game application similar to that of the Hasbro game. This document will illustrate a mock-up representation of the user interfaces and describe the application constraints and fail safes. It will also explain the functions of which the application will be capable.</w:t>
      </w:r>
      <w:commentRangeEnd w:id="15"/>
      <w:r w:rsidR="002839DD">
        <w:rPr>
          <w:rStyle w:val="CommentReference"/>
        </w:rPr>
        <w:commentReference w:id="15"/>
      </w:r>
    </w:p>
    <w:p w14:paraId="68347F51" w14:textId="77777777" w:rsidR="002D0725" w:rsidRDefault="009A24FD">
      <w:pPr>
        <w:pStyle w:val="Heading2"/>
      </w:pPr>
      <w:bookmarkStart w:id="16" w:name="_8hoybh13w9s9" w:colFirst="0" w:colLast="0"/>
      <w:bookmarkEnd w:id="16"/>
      <w:r>
        <w:t>1.2 Scope</w:t>
      </w:r>
    </w:p>
    <w:p w14:paraId="41053386" w14:textId="77777777" w:rsidR="002D0725" w:rsidRDefault="009A24FD">
      <w:pPr>
        <w:rPr>
          <w:sz w:val="24"/>
          <w:szCs w:val="24"/>
        </w:rPr>
      </w:pPr>
      <w:r>
        <w:rPr>
          <w:sz w:val="24"/>
          <w:szCs w:val="24"/>
        </w:rPr>
        <w:t>The Scrabble</w:t>
      </w:r>
      <w:r>
        <w:rPr>
          <w:sz w:val="24"/>
          <w:szCs w:val="24"/>
          <w:vertAlign w:val="superscript"/>
        </w:rPr>
        <w:t xml:space="preserve">® </w:t>
      </w:r>
      <w:r>
        <w:rPr>
          <w:sz w:val="24"/>
          <w:szCs w:val="24"/>
        </w:rPr>
        <w:t>game application is a desktop-based game application intended to connect 2 to 4 players at a time, with the host having multiple options to change how the game plays. This application is based on Hasbro’s game of Scrabble</w:t>
      </w:r>
      <w:r>
        <w:rPr>
          <w:sz w:val="24"/>
          <w:szCs w:val="24"/>
          <w:vertAlign w:val="superscript"/>
        </w:rPr>
        <w:t xml:space="preserve">® </w:t>
      </w:r>
      <w:r>
        <w:rPr>
          <w:sz w:val="24"/>
          <w:szCs w:val="24"/>
        </w:rPr>
        <w:t>and will include all the same rules. This application is also intended for the same audience, ages 8 and older, with the advantage of using software to eliminate the need for a physical board.</w:t>
      </w:r>
    </w:p>
    <w:p w14:paraId="7F966122" w14:textId="77777777" w:rsidR="002D0725" w:rsidRDefault="002D0725">
      <w:pPr>
        <w:rPr>
          <w:sz w:val="24"/>
          <w:szCs w:val="24"/>
        </w:rPr>
      </w:pPr>
    </w:p>
    <w:p w14:paraId="4719642A" w14:textId="77777777" w:rsidR="002D0725" w:rsidRDefault="009A24FD">
      <w:pPr>
        <w:pStyle w:val="Heading2"/>
        <w:numPr>
          <w:ilvl w:val="0"/>
          <w:numId w:val="1"/>
        </w:numPr>
      </w:pPr>
      <w:bookmarkStart w:id="17" w:name="_t0779zx110s9" w:colFirst="0" w:colLast="0"/>
      <w:bookmarkEnd w:id="17"/>
      <w:r>
        <w:t>System Architecture</w:t>
      </w:r>
    </w:p>
    <w:p w14:paraId="34248131" w14:textId="77777777" w:rsidR="002D0725" w:rsidRDefault="009A24FD">
      <w:pPr>
        <w:rPr>
          <w:sz w:val="24"/>
          <w:szCs w:val="24"/>
        </w:rPr>
      </w:pPr>
      <w:r>
        <w:rPr>
          <w:sz w:val="24"/>
          <w:szCs w:val="24"/>
        </w:rPr>
        <w:t>The Scrabble system will comprise several objects. The game's function and representation will have multiple objects to represent the game. This includes Tile, Board, Game, Player, Host. The game object will contain and send data to both the board and the game controller, this information will further be given to the host and then sent to the rest of the players which are named network player, while local player refers to the current users' instance of the game</w:t>
      </w:r>
    </w:p>
    <w:p w14:paraId="777CF7C9" w14:textId="77777777" w:rsidR="002D0725" w:rsidRDefault="002D0725">
      <w:pPr>
        <w:rPr>
          <w:sz w:val="24"/>
          <w:szCs w:val="24"/>
        </w:rPr>
      </w:pPr>
    </w:p>
    <w:p w14:paraId="103AC2B3" w14:textId="77777777" w:rsidR="002D0725" w:rsidRDefault="009A24FD">
      <w:pPr>
        <w:rPr>
          <w:sz w:val="24"/>
          <w:szCs w:val="24"/>
        </w:rPr>
      </w:pPr>
      <w:r>
        <w:rPr>
          <w:sz w:val="24"/>
          <w:szCs w:val="24"/>
        </w:rPr>
        <w:t>The game will use tile objects that have letters and associated scores and pass them to a board which will score and validate the playable words. Information is sent to and from the game and necessary objects from the game controller which will receive network information in addition to updating the views through the view controller</w:t>
      </w:r>
    </w:p>
    <w:p w14:paraId="394BF710" w14:textId="77777777" w:rsidR="002D0725" w:rsidRDefault="009A24FD">
      <w:r>
        <w:rPr>
          <w:noProof/>
        </w:rPr>
        <w:lastRenderedPageBreak/>
        <w:drawing>
          <wp:inline distT="114300" distB="114300" distL="114300" distR="114300" wp14:anchorId="501AFE9B" wp14:editId="36A662D7">
            <wp:extent cx="5943600" cy="41275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p>
    <w:p w14:paraId="3251F6D5" w14:textId="77777777" w:rsidR="002D0725" w:rsidRDefault="009A24FD">
      <w:pPr>
        <w:rPr>
          <w:sz w:val="24"/>
          <w:szCs w:val="24"/>
        </w:rPr>
      </w:pPr>
      <w:r>
        <w:rPr>
          <w:sz w:val="24"/>
          <w:szCs w:val="24"/>
        </w:rPr>
        <w:t>Our networking will rely on a single host player committing changes to the board and game and then relaying that information back to all players. The initial connection will require the players to know the chosen host's I</w:t>
      </w:r>
      <w:del w:id="18" w:author="Wittman, Barry" w:date="2024-10-15T10:26:00Z">
        <w:r w:rsidDel="009A24FD">
          <w:rPr>
            <w:sz w:val="24"/>
            <w:szCs w:val="24"/>
          </w:rPr>
          <w:delText>.</w:delText>
        </w:r>
      </w:del>
      <w:r>
        <w:rPr>
          <w:sz w:val="24"/>
          <w:szCs w:val="24"/>
        </w:rPr>
        <w:t>P</w:t>
      </w:r>
      <w:del w:id="19" w:author="Wittman, Barry" w:date="2024-10-15T10:26:00Z">
        <w:r w:rsidDel="009A24FD">
          <w:rPr>
            <w:sz w:val="24"/>
            <w:szCs w:val="24"/>
          </w:rPr>
          <w:delText>.</w:delText>
        </w:r>
      </w:del>
      <w:r>
        <w:rPr>
          <w:sz w:val="24"/>
          <w:szCs w:val="24"/>
        </w:rPr>
        <w:t xml:space="preserve"> to then send a connection request to the host. Once ready, the host will commence the game</w:t>
      </w:r>
      <w:commentRangeStart w:id="20"/>
      <w:commentRangeStart w:id="21"/>
      <w:r>
        <w:rPr>
          <w:sz w:val="24"/>
          <w:szCs w:val="24"/>
        </w:rPr>
        <w:t xml:space="preserve"> sending all relevant information to all players.</w:t>
      </w:r>
      <w:commentRangeEnd w:id="20"/>
      <w:r>
        <w:commentReference w:id="20"/>
      </w:r>
      <w:commentRangeEnd w:id="21"/>
      <w:r w:rsidR="00433D29">
        <w:rPr>
          <w:rStyle w:val="CommentReference"/>
        </w:rPr>
        <w:commentReference w:id="21"/>
      </w:r>
      <w:r>
        <w:rPr>
          <w:sz w:val="24"/>
          <w:szCs w:val="24"/>
        </w:rPr>
        <w:t xml:space="preserve"> For each turn, a player will submit a validated tile set to the host to then update the board, sending relevant information back to all players.</w:t>
      </w:r>
    </w:p>
    <w:p w14:paraId="0D7710F0" w14:textId="77777777" w:rsidR="002D0725" w:rsidRDefault="002D0725">
      <w:pPr>
        <w:rPr>
          <w:sz w:val="24"/>
          <w:szCs w:val="24"/>
        </w:rPr>
      </w:pPr>
    </w:p>
    <w:p w14:paraId="2BD18C93" w14:textId="77777777" w:rsidR="002D0725" w:rsidRDefault="009A24FD">
      <w:r>
        <w:rPr>
          <w:sz w:val="24"/>
          <w:szCs w:val="24"/>
        </w:rPr>
        <w:t xml:space="preserve">The view controller's intended purpose is to manage the </w:t>
      </w:r>
      <w:commentRangeStart w:id="22"/>
      <w:r>
        <w:rPr>
          <w:sz w:val="24"/>
          <w:szCs w:val="24"/>
        </w:rPr>
        <w:t>total views</w:t>
      </w:r>
      <w:commentRangeEnd w:id="22"/>
      <w:r>
        <w:commentReference w:id="22"/>
      </w:r>
      <w:r>
        <w:rPr>
          <w:sz w:val="24"/>
          <w:szCs w:val="24"/>
        </w:rPr>
        <w:t xml:space="preserve"> that must be served to the user; the game controller object will update the views from user inputs and make changes to the game model.</w:t>
      </w:r>
    </w:p>
    <w:p w14:paraId="210A9E86" w14:textId="77777777" w:rsidR="002D0725" w:rsidRDefault="002D0725">
      <w:pPr>
        <w:ind w:left="720"/>
      </w:pPr>
    </w:p>
    <w:p w14:paraId="2F703A38" w14:textId="77777777" w:rsidR="002D0725" w:rsidRDefault="009A24FD">
      <w:pPr>
        <w:pStyle w:val="Heading2"/>
        <w:numPr>
          <w:ilvl w:val="0"/>
          <w:numId w:val="1"/>
        </w:numPr>
      </w:pPr>
      <w:bookmarkStart w:id="23" w:name="_4wjuzbobk4me" w:colFirst="0" w:colLast="0"/>
      <w:bookmarkEnd w:id="23"/>
      <w:r>
        <w:t>Data Design</w:t>
      </w:r>
    </w:p>
    <w:p w14:paraId="7F765161" w14:textId="2F78A13A" w:rsidR="002D0725" w:rsidRDefault="009A24FD">
      <w:pPr>
        <w:rPr>
          <w:sz w:val="24"/>
          <w:szCs w:val="24"/>
        </w:rPr>
      </w:pPr>
      <w:r>
        <w:rPr>
          <w:sz w:val="24"/>
          <w:szCs w:val="24"/>
        </w:rPr>
        <w:t xml:space="preserve">Our Scrabble game will use a </w:t>
      </w:r>
      <w:commentRangeStart w:id="24"/>
      <w:r>
        <w:rPr>
          <w:sz w:val="24"/>
          <w:szCs w:val="24"/>
        </w:rPr>
        <w:t xml:space="preserve">multitude </w:t>
      </w:r>
      <w:commentRangeEnd w:id="24"/>
      <w:r w:rsidR="00A338EC">
        <w:rPr>
          <w:rStyle w:val="CommentReference"/>
        </w:rPr>
        <w:commentReference w:id="24"/>
      </w:r>
      <w:r>
        <w:rPr>
          <w:sz w:val="24"/>
          <w:szCs w:val="24"/>
        </w:rPr>
        <w:t xml:space="preserve">of data structures to keep track of both player and board information. Necessary data structures include: </w:t>
      </w:r>
      <w:commentRangeStart w:id="25"/>
      <w:r>
        <w:rPr>
          <w:sz w:val="24"/>
          <w:szCs w:val="24"/>
        </w:rPr>
        <w:t xml:space="preserve">the board represented by a </w:t>
      </w:r>
      <w:del w:id="26" w:author="Wittman, Barry" w:date="2024-10-15T10:30:00Z">
        <w:r w:rsidDel="008D2597">
          <w:rPr>
            <w:sz w:val="24"/>
            <w:szCs w:val="24"/>
          </w:rPr>
          <w:delText xml:space="preserve">2d </w:delText>
        </w:r>
      </w:del>
      <w:ins w:id="27" w:author="Wittman, Barry" w:date="2024-10-15T10:30:00Z">
        <w:r w:rsidR="008D2597">
          <w:rPr>
            <w:sz w:val="24"/>
            <w:szCs w:val="24"/>
          </w:rPr>
          <w:t>2</w:t>
        </w:r>
        <w:r w:rsidR="008D2597">
          <w:rPr>
            <w:sz w:val="24"/>
            <w:szCs w:val="24"/>
          </w:rPr>
          <w:t>D</w:t>
        </w:r>
        <w:r w:rsidR="008D2597">
          <w:rPr>
            <w:sz w:val="24"/>
            <w:szCs w:val="24"/>
          </w:rPr>
          <w:t xml:space="preserve"> </w:t>
        </w:r>
      </w:ins>
      <w:r>
        <w:rPr>
          <w:sz w:val="24"/>
          <w:szCs w:val="24"/>
        </w:rPr>
        <w:t xml:space="preserve">array of tiles, the player tile rack </w:t>
      </w:r>
      <w:del w:id="28" w:author="Wittman, Barry" w:date="2024-10-15T10:30:00Z">
        <w:r w:rsidDel="008D2597">
          <w:rPr>
            <w:sz w:val="24"/>
            <w:szCs w:val="24"/>
          </w:rPr>
          <w:delText xml:space="preserve">is </w:delText>
        </w:r>
      </w:del>
      <w:r>
        <w:rPr>
          <w:sz w:val="24"/>
          <w:szCs w:val="24"/>
        </w:rPr>
        <w:t xml:space="preserve">represented by a tile array, furthermore the board contains a modifier </w:t>
      </w:r>
      <w:proofErr w:type="spellStart"/>
      <w:r>
        <w:rPr>
          <w:sz w:val="24"/>
          <w:szCs w:val="24"/>
        </w:rPr>
        <w:t>hashmap</w:t>
      </w:r>
      <w:proofErr w:type="spellEnd"/>
      <w:r>
        <w:rPr>
          <w:sz w:val="24"/>
          <w:szCs w:val="24"/>
        </w:rPr>
        <w:t xml:space="preserve"> for tracking special cells, and lastly a string array to track words created by prior players' tile placement.</w:t>
      </w:r>
      <w:commentRangeEnd w:id="25"/>
      <w:r w:rsidR="008D2597">
        <w:rPr>
          <w:rStyle w:val="CommentReference"/>
        </w:rPr>
        <w:commentReference w:id="25"/>
      </w:r>
    </w:p>
    <w:p w14:paraId="791CEAAC" w14:textId="77777777" w:rsidR="002D0725" w:rsidRDefault="002D0725">
      <w:pPr>
        <w:rPr>
          <w:sz w:val="24"/>
          <w:szCs w:val="24"/>
        </w:rPr>
      </w:pPr>
    </w:p>
    <w:p w14:paraId="6563D32D" w14:textId="77777777" w:rsidR="002D0725" w:rsidRDefault="009A24FD">
      <w:pPr>
        <w:rPr>
          <w:sz w:val="24"/>
          <w:szCs w:val="24"/>
        </w:rPr>
      </w:pPr>
      <w:r>
        <w:rPr>
          <w:sz w:val="24"/>
          <w:szCs w:val="24"/>
        </w:rPr>
        <w:lastRenderedPageBreak/>
        <w:t>Figure 2 sequence diagram starts by describing the initial connection process between the host and the players where players will enter the host IP to then connect to and when the connection times out and does not connect we inform the player of the error. Once players enter the lobby they are assigned an ID.</w:t>
      </w:r>
    </w:p>
    <w:p w14:paraId="41A94794" w14:textId="77777777" w:rsidR="002D0725" w:rsidRDefault="002D0725">
      <w:pPr>
        <w:rPr>
          <w:sz w:val="24"/>
          <w:szCs w:val="24"/>
        </w:rPr>
      </w:pPr>
    </w:p>
    <w:p w14:paraId="162BD7A1" w14:textId="77777777" w:rsidR="002D0725" w:rsidRDefault="009A24FD">
      <w:pPr>
        <w:rPr>
          <w:sz w:val="24"/>
          <w:szCs w:val="24"/>
        </w:rPr>
      </w:pPr>
      <w:r>
        <w:rPr>
          <w:sz w:val="24"/>
          <w:szCs w:val="24"/>
        </w:rPr>
        <w:t xml:space="preserve">Afterward, the host will submit the game settings which include the dictionary being used and the ruleset which includes game time, player time, and whether a challenge mode is enabled. </w:t>
      </w:r>
      <w:commentRangeStart w:id="29"/>
      <w:r>
        <w:rPr>
          <w:sz w:val="24"/>
          <w:szCs w:val="24"/>
        </w:rPr>
        <w:t>This information will be used to create the game session which includes instantiating the board which will be sent back to the game controller.</w:t>
      </w:r>
      <w:commentRangeEnd w:id="29"/>
      <w:r>
        <w:commentReference w:id="29"/>
      </w:r>
      <w:r>
        <w:rPr>
          <w:sz w:val="24"/>
          <w:szCs w:val="24"/>
        </w:rPr>
        <w:t xml:space="preserve"> In addition to </w:t>
      </w:r>
      <w:commentRangeStart w:id="30"/>
      <w:r>
        <w:rPr>
          <w:sz w:val="24"/>
          <w:szCs w:val="24"/>
        </w:rPr>
        <w:t>sending the board</w:t>
      </w:r>
      <w:commentRangeEnd w:id="30"/>
      <w:r w:rsidR="008972B5">
        <w:rPr>
          <w:rStyle w:val="CommentReference"/>
        </w:rPr>
        <w:commentReference w:id="30"/>
      </w:r>
      <w:r>
        <w:rPr>
          <w:sz w:val="24"/>
          <w:szCs w:val="24"/>
        </w:rPr>
        <w:t>, the host will send the initial racks of each player to the respective player. Then, players will take their turns in order by ID number.</w:t>
      </w:r>
    </w:p>
    <w:p w14:paraId="2AFBED51" w14:textId="77777777" w:rsidR="002D0725" w:rsidRDefault="009A24FD">
      <w:r>
        <w:rPr>
          <w:noProof/>
        </w:rPr>
        <w:drawing>
          <wp:inline distT="114300" distB="114300" distL="114300" distR="114300" wp14:anchorId="282AA67A" wp14:editId="07415E08">
            <wp:extent cx="5943600" cy="4089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14:paraId="1DCC0E40" w14:textId="4AFE2AEA" w:rsidR="002D0725" w:rsidRDefault="009A24FD">
      <w:pPr>
        <w:rPr>
          <w:sz w:val="24"/>
          <w:szCs w:val="24"/>
        </w:rPr>
      </w:pPr>
      <w:r>
        <w:rPr>
          <w:sz w:val="24"/>
          <w:szCs w:val="24"/>
        </w:rPr>
        <w:t>When a player submits a set of tiles</w:t>
      </w:r>
      <w:ins w:id="31" w:author="Wittman, Barry" w:date="2024-10-15T10:31:00Z">
        <w:r w:rsidR="008972B5">
          <w:rPr>
            <w:sz w:val="24"/>
            <w:szCs w:val="24"/>
          </w:rPr>
          <w:t>,</w:t>
        </w:r>
      </w:ins>
      <w:r>
        <w:rPr>
          <w:sz w:val="24"/>
          <w:szCs w:val="24"/>
        </w:rPr>
        <w:t xml:space="preserve"> an exception can be thrown from the game controller to ensure all tiles are placed in a valid location.</w:t>
      </w:r>
      <w:ins w:id="32" w:author="Wittman, Barry" w:date="2024-10-15T10:31:00Z">
        <w:r w:rsidR="008972B5">
          <w:rPr>
            <w:sz w:val="24"/>
            <w:szCs w:val="24"/>
          </w:rPr>
          <w:t xml:space="preserve"> </w:t>
        </w:r>
      </w:ins>
      <w:commentRangeStart w:id="33"/>
      <w:r>
        <w:rPr>
          <w:sz w:val="24"/>
          <w:szCs w:val="24"/>
        </w:rPr>
        <w:t>Once confirmed, the array of placed tiles is sent to the host</w:t>
      </w:r>
      <w:commentRangeEnd w:id="33"/>
      <w:r w:rsidR="001568DC">
        <w:rPr>
          <w:rStyle w:val="CommentReference"/>
        </w:rPr>
        <w:commentReference w:id="33"/>
      </w:r>
      <w:r>
        <w:rPr>
          <w:sz w:val="24"/>
          <w:szCs w:val="24"/>
        </w:rPr>
        <w:t xml:space="preserve">, where they will be placed on the board. The board will then return an array of the words played and the score gained per word. </w:t>
      </w:r>
      <w:commentRangeStart w:id="34"/>
      <w:r>
        <w:rPr>
          <w:sz w:val="24"/>
          <w:szCs w:val="24"/>
        </w:rPr>
        <w:t xml:space="preserve">When being sent back to all players </w:t>
      </w:r>
      <w:commentRangeStart w:id="35"/>
      <w:commentRangeStart w:id="36"/>
      <w:r>
        <w:rPr>
          <w:sz w:val="24"/>
          <w:szCs w:val="24"/>
        </w:rPr>
        <w:t xml:space="preserve">the score total will be sent to the active players' ID while board </w:t>
      </w:r>
      <w:commentRangeEnd w:id="35"/>
      <w:r>
        <w:commentReference w:id="35"/>
      </w:r>
      <w:commentRangeEnd w:id="36"/>
      <w:r w:rsidR="006F781E">
        <w:rPr>
          <w:rStyle w:val="CommentReference"/>
        </w:rPr>
        <w:commentReference w:id="36"/>
      </w:r>
      <w:r>
        <w:rPr>
          <w:sz w:val="24"/>
          <w:szCs w:val="24"/>
        </w:rPr>
        <w:t>placement information is sent to everyone equally.</w:t>
      </w:r>
      <w:commentRangeEnd w:id="34"/>
      <w:r w:rsidR="006F781E">
        <w:rPr>
          <w:rStyle w:val="CommentReference"/>
        </w:rPr>
        <w:commentReference w:id="34"/>
      </w:r>
    </w:p>
    <w:p w14:paraId="384B6E37" w14:textId="77777777" w:rsidR="002D0725" w:rsidRDefault="002D0725">
      <w:pPr>
        <w:rPr>
          <w:sz w:val="24"/>
          <w:szCs w:val="24"/>
        </w:rPr>
      </w:pPr>
    </w:p>
    <w:p w14:paraId="40CFF9F7" w14:textId="07F09287" w:rsidR="002D0725" w:rsidRDefault="009A24FD">
      <w:pPr>
        <w:rPr>
          <w:sz w:val="24"/>
          <w:szCs w:val="24"/>
        </w:rPr>
      </w:pPr>
      <w:r>
        <w:rPr>
          <w:sz w:val="24"/>
          <w:szCs w:val="24"/>
        </w:rPr>
        <w:t xml:space="preserve">In the case of player disconnection at the wait screen (as shown in the interface design), they will simply be removed from the game. If they disconnect while in a game </w:t>
      </w:r>
      <w:r>
        <w:rPr>
          <w:sz w:val="24"/>
          <w:szCs w:val="24"/>
        </w:rPr>
        <w:lastRenderedPageBreak/>
        <w:t xml:space="preserve">session, the </w:t>
      </w:r>
      <w:del w:id="37" w:author="Wittman, Barry" w:date="2024-10-15T10:32:00Z">
        <w:r w:rsidDel="006F781E">
          <w:rPr>
            <w:sz w:val="24"/>
            <w:szCs w:val="24"/>
          </w:rPr>
          <w:delText xml:space="preserve">response from the system will be that the </w:delText>
        </w:r>
      </w:del>
      <w:r>
        <w:rPr>
          <w:sz w:val="24"/>
          <w:szCs w:val="24"/>
        </w:rPr>
        <w:t>player’s tiles will go back into the bag</w:t>
      </w:r>
      <w:ins w:id="38" w:author="Wittman, Barry" w:date="2024-10-15T10:32:00Z">
        <w:r w:rsidR="006F781E">
          <w:rPr>
            <w:sz w:val="24"/>
            <w:szCs w:val="24"/>
          </w:rPr>
          <w:t>,</w:t>
        </w:r>
      </w:ins>
      <w:r>
        <w:rPr>
          <w:sz w:val="24"/>
          <w:szCs w:val="24"/>
        </w:rPr>
        <w:t xml:space="preserve"> and the bag will be reshuffled; tiles already played will </w:t>
      </w:r>
      <w:del w:id="39" w:author="Wittman, Barry" w:date="2024-10-15T10:33:00Z">
        <w:r w:rsidDel="006F781E">
          <w:rPr>
            <w:sz w:val="24"/>
            <w:szCs w:val="24"/>
          </w:rPr>
          <w:delText xml:space="preserve">stay </w:delText>
        </w:r>
      </w:del>
      <w:ins w:id="40" w:author="Wittman, Barry" w:date="2024-10-15T10:33:00Z">
        <w:r w:rsidR="006F781E">
          <w:rPr>
            <w:sz w:val="24"/>
            <w:szCs w:val="24"/>
          </w:rPr>
          <w:t>remain</w:t>
        </w:r>
        <w:r w:rsidR="006F781E">
          <w:rPr>
            <w:sz w:val="24"/>
            <w:szCs w:val="24"/>
          </w:rPr>
          <w:t xml:space="preserve"> </w:t>
        </w:r>
      </w:ins>
      <w:r>
        <w:rPr>
          <w:sz w:val="24"/>
          <w:szCs w:val="24"/>
        </w:rPr>
        <w:t xml:space="preserve">for the </w:t>
      </w:r>
      <w:del w:id="41" w:author="Wittman, Barry" w:date="2024-10-15T10:33:00Z">
        <w:r w:rsidDel="006F781E">
          <w:rPr>
            <w:sz w:val="24"/>
            <w:szCs w:val="24"/>
          </w:rPr>
          <w:delText xml:space="preserve">entire </w:delText>
        </w:r>
      </w:del>
      <w:ins w:id="42" w:author="Wittman, Barry" w:date="2024-10-15T10:33:00Z">
        <w:r w:rsidR="006F781E">
          <w:rPr>
            <w:sz w:val="24"/>
            <w:szCs w:val="24"/>
          </w:rPr>
          <w:t>rest of the</w:t>
        </w:r>
        <w:r w:rsidR="006F781E">
          <w:rPr>
            <w:sz w:val="24"/>
            <w:szCs w:val="24"/>
          </w:rPr>
          <w:t xml:space="preserve"> </w:t>
        </w:r>
      </w:ins>
      <w:r>
        <w:rPr>
          <w:sz w:val="24"/>
          <w:szCs w:val="24"/>
        </w:rPr>
        <w:t xml:space="preserve">game. If </w:t>
      </w:r>
      <w:ins w:id="43" w:author="Wittman, Barry" w:date="2024-10-15T10:33:00Z">
        <w:r w:rsidR="006F781E">
          <w:rPr>
            <w:sz w:val="24"/>
            <w:szCs w:val="24"/>
          </w:rPr>
          <w:t xml:space="preserve">the </w:t>
        </w:r>
      </w:ins>
      <w:r>
        <w:rPr>
          <w:sz w:val="24"/>
          <w:szCs w:val="24"/>
        </w:rPr>
        <w:t>host</w:t>
      </w:r>
      <w:del w:id="44" w:author="Wittman, Barry" w:date="2024-10-15T10:33:00Z">
        <w:r w:rsidDel="006F781E">
          <w:rPr>
            <w:sz w:val="24"/>
            <w:szCs w:val="24"/>
          </w:rPr>
          <w:delText>s</w:delText>
        </w:r>
      </w:del>
      <w:r>
        <w:rPr>
          <w:sz w:val="24"/>
          <w:szCs w:val="24"/>
        </w:rPr>
        <w:t xml:space="preserve"> leave</w:t>
      </w:r>
      <w:ins w:id="45" w:author="Wittman, Barry" w:date="2024-10-15T10:33:00Z">
        <w:r w:rsidR="006F781E">
          <w:rPr>
            <w:sz w:val="24"/>
            <w:szCs w:val="24"/>
          </w:rPr>
          <w:t>s,</w:t>
        </w:r>
      </w:ins>
      <w:r>
        <w:rPr>
          <w:sz w:val="24"/>
          <w:szCs w:val="24"/>
        </w:rPr>
        <w:t xml:space="preserve"> </w:t>
      </w:r>
      <w:del w:id="46" w:author="Wittman, Barry" w:date="2024-10-15T10:33:00Z">
        <w:r w:rsidDel="006F781E">
          <w:rPr>
            <w:sz w:val="24"/>
            <w:szCs w:val="24"/>
          </w:rPr>
          <w:delText xml:space="preserve">under any situation </w:delText>
        </w:r>
      </w:del>
      <w:r>
        <w:rPr>
          <w:sz w:val="24"/>
          <w:szCs w:val="24"/>
        </w:rPr>
        <w:t>the game terminates, and player screens return to the main menu. If a game only has 2 players, and one of the players disconnects from the game, the</w:t>
      </w:r>
      <w:del w:id="47" w:author="Wittman, Barry" w:date="2024-10-15T10:34:00Z">
        <w:r w:rsidDel="00C95A94">
          <w:rPr>
            <w:sz w:val="24"/>
            <w:szCs w:val="24"/>
          </w:rPr>
          <w:delText>y</w:delText>
        </w:r>
      </w:del>
      <w:r>
        <w:rPr>
          <w:sz w:val="24"/>
          <w:szCs w:val="24"/>
        </w:rPr>
        <w:t xml:space="preserve"> </w:t>
      </w:r>
      <w:ins w:id="48" w:author="Wittman, Barry" w:date="2024-10-15T10:34:00Z">
        <w:r w:rsidR="00C95A94">
          <w:rPr>
            <w:sz w:val="24"/>
            <w:szCs w:val="24"/>
          </w:rPr>
          <w:t xml:space="preserve">remaining player </w:t>
        </w:r>
      </w:ins>
      <w:r>
        <w:rPr>
          <w:sz w:val="24"/>
          <w:szCs w:val="24"/>
        </w:rPr>
        <w:t>will return to the main menu. After the game is finished, the game will disconnect the players from the host, sending them to the main menu.</w:t>
      </w:r>
    </w:p>
    <w:p w14:paraId="05B5453C" w14:textId="77777777" w:rsidR="002D0725" w:rsidRDefault="002D0725"/>
    <w:p w14:paraId="162DD3BC" w14:textId="77777777" w:rsidR="002D0725" w:rsidRDefault="009A24FD">
      <w:pPr>
        <w:pStyle w:val="Heading2"/>
        <w:numPr>
          <w:ilvl w:val="0"/>
          <w:numId w:val="1"/>
        </w:numPr>
      </w:pPr>
      <w:bookmarkStart w:id="49" w:name="_t6pxvp6aqld1" w:colFirst="0" w:colLast="0"/>
      <w:bookmarkEnd w:id="49"/>
      <w:r>
        <w:t>Component Design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725" w14:paraId="3680245C"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208AF7"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Class Name</w:t>
            </w:r>
            <w:r>
              <w:rPr>
                <w:sz w:val="24"/>
                <w:szCs w:val="24"/>
              </w:rPr>
              <w:t xml:space="preserve">: </w:t>
            </w:r>
            <w:proofErr w:type="spellStart"/>
            <w:r>
              <w:rPr>
                <w:sz w:val="24"/>
                <w:szCs w:val="24"/>
              </w:rPr>
              <w:t>LocalPlayer</w:t>
            </w:r>
            <w:proofErr w:type="spellEnd"/>
          </w:p>
        </w:tc>
      </w:tr>
      <w:tr w:rsidR="002D0725" w14:paraId="2903D891"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CFFB65C"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Brief description:</w:t>
            </w:r>
            <w:r>
              <w:rPr>
                <w:sz w:val="24"/>
                <w:szCs w:val="24"/>
              </w:rPr>
              <w:t xml:space="preserve"> A </w:t>
            </w:r>
            <w:proofErr w:type="spellStart"/>
            <w:r>
              <w:rPr>
                <w:sz w:val="24"/>
                <w:szCs w:val="24"/>
              </w:rPr>
              <w:t>LocalPlayer</w:t>
            </w:r>
            <w:proofErr w:type="spellEnd"/>
            <w:r>
              <w:rPr>
                <w:sz w:val="24"/>
                <w:szCs w:val="24"/>
              </w:rPr>
              <w:t xml:space="preserve"> is the representation of the Player on the local machine. This player object is distinct from a network player to enforce encapsulation in the system</w:t>
            </w:r>
          </w:p>
        </w:tc>
      </w:tr>
      <w:tr w:rsidR="002D0725" w14:paraId="5EB79CC0" w14:textId="77777777">
        <w:trPr>
          <w:trHeight w:val="27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97F0F2" w14:textId="77777777" w:rsidR="002D0725" w:rsidRDefault="009A24FD">
            <w:pPr>
              <w:widowControl w:val="0"/>
              <w:pBdr>
                <w:top w:val="nil"/>
                <w:left w:val="nil"/>
                <w:bottom w:val="nil"/>
                <w:right w:val="nil"/>
                <w:between w:val="nil"/>
              </w:pBdr>
              <w:spacing w:line="240" w:lineRule="auto"/>
              <w:rPr>
                <w:b/>
                <w:sz w:val="24"/>
                <w:szCs w:val="24"/>
              </w:rPr>
            </w:pPr>
            <w:r>
              <w:rPr>
                <w:b/>
                <w:sz w:val="24"/>
                <w:szCs w:val="24"/>
              </w:rPr>
              <w:t>Attribute</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032537" w14:textId="77777777" w:rsidR="002D0725" w:rsidRDefault="009A24FD">
            <w:pPr>
              <w:widowControl w:val="0"/>
              <w:pBdr>
                <w:top w:val="nil"/>
                <w:left w:val="nil"/>
                <w:bottom w:val="nil"/>
                <w:right w:val="nil"/>
                <w:between w:val="nil"/>
              </w:pBdr>
              <w:spacing w:line="240" w:lineRule="auto"/>
              <w:rPr>
                <w:b/>
                <w:sz w:val="24"/>
                <w:szCs w:val="24"/>
              </w:rPr>
            </w:pPr>
            <w:r>
              <w:rPr>
                <w:b/>
                <w:sz w:val="24"/>
                <w:szCs w:val="24"/>
              </w:rPr>
              <w:t>Attribute Description</w:t>
            </w:r>
          </w:p>
        </w:tc>
      </w:tr>
      <w:tr w:rsidR="002D0725" w14:paraId="1D084DA4"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054F8F" w14:textId="77777777" w:rsidR="002D0725" w:rsidRDefault="009A24FD">
            <w:pPr>
              <w:widowControl w:val="0"/>
              <w:pBdr>
                <w:top w:val="nil"/>
                <w:left w:val="nil"/>
                <w:bottom w:val="nil"/>
                <w:right w:val="nil"/>
                <w:between w:val="nil"/>
              </w:pBdr>
              <w:spacing w:line="240" w:lineRule="auto"/>
              <w:rPr>
                <w:sz w:val="24"/>
                <w:szCs w:val="24"/>
              </w:rPr>
            </w:pPr>
            <w:r>
              <w:rPr>
                <w:sz w:val="24"/>
                <w:szCs w:val="24"/>
              </w:rPr>
              <w:t>rack</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CA0AAC"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This </w:t>
            </w:r>
            <w:commentRangeStart w:id="50"/>
            <w:r>
              <w:rPr>
                <w:sz w:val="24"/>
                <w:szCs w:val="24"/>
              </w:rPr>
              <w:t xml:space="preserve">array </w:t>
            </w:r>
            <w:commentRangeEnd w:id="50"/>
            <w:r w:rsidR="004A2975">
              <w:rPr>
                <w:rStyle w:val="CommentReference"/>
              </w:rPr>
              <w:commentReference w:id="50"/>
            </w:r>
            <w:r>
              <w:rPr>
                <w:sz w:val="24"/>
                <w:szCs w:val="24"/>
              </w:rPr>
              <w:t>of Tile objects keeps track of which Tiles, which individual letters, the user has access to and can play</w:t>
            </w:r>
          </w:p>
        </w:tc>
      </w:tr>
      <w:tr w:rsidR="002D0725" w14:paraId="60C31C46"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974872" w14:textId="77777777" w:rsidR="002D0725" w:rsidRDefault="009A24FD">
            <w:pPr>
              <w:widowControl w:val="0"/>
              <w:pBdr>
                <w:top w:val="nil"/>
                <w:left w:val="nil"/>
                <w:bottom w:val="nil"/>
                <w:right w:val="nil"/>
                <w:between w:val="nil"/>
              </w:pBdr>
              <w:spacing w:line="240" w:lineRule="auto"/>
              <w:rPr>
                <w:b/>
                <w:sz w:val="24"/>
                <w:szCs w:val="24"/>
              </w:rPr>
            </w:pPr>
            <w:r>
              <w:rPr>
                <w:b/>
                <w:sz w:val="24"/>
                <w:szCs w:val="24"/>
              </w:rPr>
              <w:t>Methods</w:t>
            </w:r>
          </w:p>
        </w:tc>
      </w:tr>
      <w:tr w:rsidR="002D0725" w14:paraId="37B37575" w14:textId="77777777">
        <w:trPr>
          <w:trHeight w:val="12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20819F"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LocalPlayer</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198295" w14:textId="77777777" w:rsidR="002D0725" w:rsidRDefault="009A24FD">
            <w:pPr>
              <w:widowControl w:val="0"/>
              <w:pBdr>
                <w:top w:val="nil"/>
                <w:left w:val="nil"/>
                <w:bottom w:val="nil"/>
                <w:right w:val="nil"/>
                <w:between w:val="nil"/>
              </w:pBdr>
              <w:spacing w:line="240" w:lineRule="auto"/>
              <w:rPr>
                <w:b/>
                <w:sz w:val="4"/>
                <w:szCs w:val="4"/>
              </w:rPr>
            </w:pPr>
            <w:r>
              <w:rPr>
                <w:b/>
                <w:sz w:val="16"/>
                <w:szCs w:val="16"/>
              </w:rPr>
              <w:t>Method Description</w:t>
            </w:r>
          </w:p>
        </w:tc>
      </w:tr>
      <w:tr w:rsidR="002D0725" w14:paraId="38F86804" w14:textId="77777777">
        <w:trPr>
          <w:trHeight w:val="836"/>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AADCF7C"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FDBAE9"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This method constructs a </w:t>
            </w:r>
            <w:proofErr w:type="spellStart"/>
            <w:r>
              <w:rPr>
                <w:sz w:val="24"/>
                <w:szCs w:val="24"/>
              </w:rPr>
              <w:t>LocalPlayer</w:t>
            </w:r>
            <w:proofErr w:type="spellEnd"/>
            <w:r>
              <w:rPr>
                <w:sz w:val="24"/>
                <w:szCs w:val="24"/>
              </w:rPr>
              <w:t xml:space="preserve"> object from their name, ID, and rack</w:t>
            </w:r>
          </w:p>
        </w:tc>
      </w:tr>
      <w:tr w:rsidR="002D0725" w14:paraId="00D3855D" w14:textId="77777777">
        <w:trPr>
          <w:trHeight w:val="12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CBB4688"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8DAA85"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Method Signature</w:t>
            </w:r>
          </w:p>
        </w:tc>
      </w:tr>
      <w:tr w:rsidR="002D0725" w14:paraId="5C202606"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AFFA7B"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291547" w14:textId="77777777" w:rsidR="002D0725" w:rsidRDefault="009A24FD">
            <w:pPr>
              <w:spacing w:line="240" w:lineRule="auto"/>
            </w:pPr>
            <w:r>
              <w:t xml:space="preserve">public </w:t>
            </w:r>
            <w:proofErr w:type="spellStart"/>
            <w:proofErr w:type="gramStart"/>
            <w:r>
              <w:t>LocalPlayer</w:t>
            </w:r>
            <w:proofErr w:type="spellEnd"/>
            <w:r>
              <w:t>(</w:t>
            </w:r>
            <w:proofErr w:type="gramEnd"/>
            <w:r>
              <w:t>String name, int ID, Tile[] rack)</w:t>
            </w:r>
          </w:p>
          <w:p w14:paraId="0A222CDF" w14:textId="77777777" w:rsidR="002D0725" w:rsidRDefault="002D0725">
            <w:pPr>
              <w:widowControl w:val="0"/>
              <w:pBdr>
                <w:top w:val="nil"/>
                <w:left w:val="nil"/>
                <w:bottom w:val="nil"/>
                <w:right w:val="nil"/>
                <w:between w:val="nil"/>
              </w:pBdr>
              <w:spacing w:line="240" w:lineRule="auto"/>
              <w:rPr>
                <w:b/>
                <w:sz w:val="24"/>
                <w:szCs w:val="24"/>
              </w:rPr>
            </w:pPr>
          </w:p>
        </w:tc>
      </w:tr>
      <w:tr w:rsidR="002D0725" w14:paraId="646EA744" w14:textId="77777777">
        <w:trPr>
          <w:trHeight w:val="135"/>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85FAB2A" w14:textId="77777777" w:rsidR="002D0725" w:rsidRDefault="009A24FD">
            <w:pPr>
              <w:widowControl w:val="0"/>
              <w:spacing w:line="240" w:lineRule="auto"/>
              <w:rPr>
                <w:sz w:val="24"/>
                <w:szCs w:val="24"/>
              </w:rPr>
            </w:pPr>
            <w:proofErr w:type="spellStart"/>
            <w:r>
              <w:rPr>
                <w:sz w:val="24"/>
                <w:szCs w:val="24"/>
              </w:rPr>
              <w:t>LocalPlayer</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36552E" w14:textId="77777777" w:rsidR="002D0725" w:rsidRDefault="009A24FD">
            <w:pPr>
              <w:widowControl w:val="0"/>
              <w:spacing w:line="240" w:lineRule="auto"/>
              <w:rPr>
                <w:b/>
                <w:sz w:val="16"/>
                <w:szCs w:val="16"/>
              </w:rPr>
            </w:pPr>
            <w:r>
              <w:rPr>
                <w:b/>
                <w:sz w:val="16"/>
                <w:szCs w:val="16"/>
              </w:rPr>
              <w:t>Method Description</w:t>
            </w:r>
          </w:p>
        </w:tc>
      </w:tr>
      <w:tr w:rsidR="002D0725" w14:paraId="29E7C63E"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413C894"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028653" w14:textId="77777777" w:rsidR="002D0725" w:rsidRDefault="009A24FD">
            <w:pPr>
              <w:widowControl w:val="0"/>
              <w:spacing w:line="240" w:lineRule="auto"/>
              <w:rPr>
                <w:sz w:val="24"/>
                <w:szCs w:val="24"/>
              </w:rPr>
            </w:pPr>
            <w:r>
              <w:rPr>
                <w:sz w:val="24"/>
                <w:szCs w:val="24"/>
              </w:rPr>
              <w:t xml:space="preserve">Constructs a </w:t>
            </w:r>
            <w:proofErr w:type="spellStart"/>
            <w:r>
              <w:rPr>
                <w:sz w:val="24"/>
                <w:szCs w:val="24"/>
              </w:rPr>
              <w:t>LocalPlayer</w:t>
            </w:r>
            <w:proofErr w:type="spellEnd"/>
            <w:r>
              <w:rPr>
                <w:sz w:val="24"/>
                <w:szCs w:val="24"/>
              </w:rPr>
              <w:t xml:space="preserve"> object without setting their rack</w:t>
            </w:r>
          </w:p>
        </w:tc>
      </w:tr>
      <w:tr w:rsidR="002D0725" w14:paraId="21DD7CED" w14:textId="77777777">
        <w:trPr>
          <w:trHeight w:val="225"/>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BACF2D1"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EC21E6" w14:textId="77777777" w:rsidR="002D0725" w:rsidRDefault="009A24FD">
            <w:pPr>
              <w:widowControl w:val="0"/>
              <w:spacing w:line="240" w:lineRule="auto"/>
              <w:rPr>
                <w:b/>
                <w:sz w:val="16"/>
                <w:szCs w:val="16"/>
              </w:rPr>
            </w:pPr>
            <w:r>
              <w:rPr>
                <w:b/>
                <w:sz w:val="16"/>
                <w:szCs w:val="16"/>
              </w:rPr>
              <w:t>Method Signature</w:t>
            </w:r>
          </w:p>
        </w:tc>
      </w:tr>
      <w:tr w:rsidR="002D0725" w14:paraId="3E1C397E"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0E5A0D"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A18947" w14:textId="77777777" w:rsidR="002D0725" w:rsidRDefault="009A24FD">
            <w:pPr>
              <w:spacing w:line="240" w:lineRule="auto"/>
              <w:rPr>
                <w:b/>
                <w:sz w:val="24"/>
                <w:szCs w:val="24"/>
              </w:rPr>
            </w:pPr>
            <w:r>
              <w:t xml:space="preserve">public </w:t>
            </w:r>
            <w:proofErr w:type="spellStart"/>
            <w:proofErr w:type="gramStart"/>
            <w:r>
              <w:t>LocalPlayer</w:t>
            </w:r>
            <w:proofErr w:type="spellEnd"/>
            <w:r>
              <w:t>(</w:t>
            </w:r>
            <w:proofErr w:type="gramEnd"/>
            <w:r>
              <w:t>String name, int ID)</w:t>
            </w:r>
          </w:p>
        </w:tc>
      </w:tr>
      <w:tr w:rsidR="002D0725" w14:paraId="11F0E008" w14:textId="77777777">
        <w:trPr>
          <w:trHeight w:val="375"/>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D6624D"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lastRenderedPageBreak/>
              <w:t>getRack</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860168" w14:textId="77777777" w:rsidR="002D0725" w:rsidRDefault="009A24FD">
            <w:pPr>
              <w:widowControl w:val="0"/>
              <w:spacing w:line="240" w:lineRule="auto"/>
              <w:rPr>
                <w:b/>
                <w:sz w:val="24"/>
                <w:szCs w:val="24"/>
              </w:rPr>
            </w:pPr>
            <w:r>
              <w:rPr>
                <w:b/>
                <w:sz w:val="16"/>
                <w:szCs w:val="16"/>
              </w:rPr>
              <w:t>Method Description</w:t>
            </w:r>
          </w:p>
        </w:tc>
      </w:tr>
      <w:tr w:rsidR="002D0725" w14:paraId="40FF9739"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CF3FF0"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9D4BA66" w14:textId="77777777" w:rsidR="002D0725" w:rsidRDefault="009A24FD">
            <w:pPr>
              <w:widowControl w:val="0"/>
              <w:spacing w:line="240" w:lineRule="auto"/>
              <w:rPr>
                <w:sz w:val="24"/>
                <w:szCs w:val="24"/>
              </w:rPr>
            </w:pPr>
            <w:r>
              <w:rPr>
                <w:sz w:val="24"/>
                <w:szCs w:val="24"/>
              </w:rPr>
              <w:t>Returns an array of the tiles which the local player can place on the board</w:t>
            </w:r>
          </w:p>
        </w:tc>
      </w:tr>
      <w:tr w:rsidR="002D0725" w14:paraId="1B319BC8" w14:textId="77777777">
        <w:trPr>
          <w:trHeight w:val="33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8593A14"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15D8FA" w14:textId="77777777" w:rsidR="002D0725" w:rsidRDefault="009A24FD">
            <w:pPr>
              <w:widowControl w:val="0"/>
              <w:spacing w:line="240" w:lineRule="auto"/>
              <w:rPr>
                <w:b/>
                <w:sz w:val="16"/>
                <w:szCs w:val="16"/>
              </w:rPr>
            </w:pPr>
            <w:r>
              <w:rPr>
                <w:b/>
                <w:sz w:val="16"/>
                <w:szCs w:val="16"/>
              </w:rPr>
              <w:t>Method Signature</w:t>
            </w:r>
          </w:p>
        </w:tc>
      </w:tr>
      <w:tr w:rsidR="002D0725" w14:paraId="596E2E13"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931FA89"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D65310F" w14:textId="77777777" w:rsidR="002D0725" w:rsidRDefault="009A24FD">
            <w:pPr>
              <w:spacing w:line="240" w:lineRule="auto"/>
            </w:pPr>
            <w:r>
              <w:t xml:space="preserve">public </w:t>
            </w:r>
            <w:proofErr w:type="gramStart"/>
            <w:r>
              <w:t>Tile[</w:t>
            </w:r>
            <w:proofErr w:type="gramEnd"/>
            <w:r>
              <w:t xml:space="preserve">] </w:t>
            </w:r>
            <w:proofErr w:type="spellStart"/>
            <w:r>
              <w:t>getRack</w:t>
            </w:r>
            <w:proofErr w:type="spellEnd"/>
            <w:r>
              <w:t>()</w:t>
            </w:r>
          </w:p>
          <w:p w14:paraId="5E17FDBD" w14:textId="77777777" w:rsidR="002D0725" w:rsidRDefault="002D0725">
            <w:pPr>
              <w:widowControl w:val="0"/>
              <w:spacing w:line="240" w:lineRule="auto"/>
              <w:rPr>
                <w:b/>
                <w:sz w:val="24"/>
                <w:szCs w:val="24"/>
              </w:rPr>
            </w:pPr>
          </w:p>
        </w:tc>
      </w:tr>
      <w:tr w:rsidR="002D0725" w14:paraId="086669B0" w14:textId="77777777">
        <w:trPr>
          <w:trHeight w:val="33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EA76C0"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removeTiles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DA9A83" w14:textId="77777777" w:rsidR="002D0725" w:rsidRDefault="009A24FD">
            <w:pPr>
              <w:widowControl w:val="0"/>
              <w:spacing w:line="240" w:lineRule="auto"/>
              <w:rPr>
                <w:b/>
                <w:sz w:val="24"/>
                <w:szCs w:val="24"/>
              </w:rPr>
            </w:pPr>
            <w:r>
              <w:rPr>
                <w:b/>
                <w:sz w:val="16"/>
                <w:szCs w:val="16"/>
              </w:rPr>
              <w:t>Method Description</w:t>
            </w:r>
          </w:p>
        </w:tc>
      </w:tr>
      <w:tr w:rsidR="002D0725" w14:paraId="3A6DA49C"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F12D19"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5BFFB5" w14:textId="77777777" w:rsidR="002D0725" w:rsidRDefault="009A24FD">
            <w:pPr>
              <w:widowControl w:val="0"/>
              <w:spacing w:line="240" w:lineRule="auto"/>
              <w:rPr>
                <w:sz w:val="24"/>
                <w:szCs w:val="24"/>
              </w:rPr>
            </w:pPr>
            <w:r>
              <w:rPr>
                <w:sz w:val="24"/>
                <w:szCs w:val="24"/>
              </w:rPr>
              <w:t>This method removes specified tiles from the rack</w:t>
            </w:r>
          </w:p>
        </w:tc>
      </w:tr>
      <w:tr w:rsidR="002D0725" w14:paraId="2ED59044" w14:textId="77777777">
        <w:trPr>
          <w:trHeight w:val="345"/>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50D70E"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56FA86" w14:textId="77777777" w:rsidR="002D0725" w:rsidRDefault="009A24FD">
            <w:pPr>
              <w:widowControl w:val="0"/>
              <w:spacing w:line="240" w:lineRule="auto"/>
              <w:rPr>
                <w:b/>
                <w:sz w:val="16"/>
                <w:szCs w:val="16"/>
              </w:rPr>
            </w:pPr>
            <w:r>
              <w:rPr>
                <w:b/>
                <w:sz w:val="16"/>
                <w:szCs w:val="16"/>
              </w:rPr>
              <w:t>Method Signature</w:t>
            </w:r>
          </w:p>
        </w:tc>
      </w:tr>
      <w:tr w:rsidR="002D0725" w14:paraId="5C67239D"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0C5346"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DE384B7" w14:textId="77777777" w:rsidR="002D0725" w:rsidRDefault="009A24FD">
            <w:pPr>
              <w:spacing w:line="240" w:lineRule="auto"/>
              <w:rPr>
                <w:b/>
                <w:sz w:val="24"/>
                <w:szCs w:val="24"/>
              </w:rPr>
            </w:pPr>
            <w:r>
              <w:t xml:space="preserve">public void </w:t>
            </w:r>
            <w:proofErr w:type="spellStart"/>
            <w:proofErr w:type="gramStart"/>
            <w:r>
              <w:t>removeTiles</w:t>
            </w:r>
            <w:proofErr w:type="spellEnd"/>
            <w:r>
              <w:t>(</w:t>
            </w:r>
            <w:proofErr w:type="gramEnd"/>
            <w:r>
              <w:t>Tile[] tiles)</w:t>
            </w:r>
          </w:p>
        </w:tc>
      </w:tr>
      <w:tr w:rsidR="002D0725" w14:paraId="4C0481EA" w14:textId="77777777">
        <w:trPr>
          <w:trHeight w:val="315"/>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CE34A5"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addTiles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C68C63" w14:textId="77777777" w:rsidR="002D0725" w:rsidRDefault="009A24FD">
            <w:pPr>
              <w:widowControl w:val="0"/>
              <w:spacing w:line="240" w:lineRule="auto"/>
              <w:rPr>
                <w:b/>
                <w:sz w:val="24"/>
                <w:szCs w:val="24"/>
              </w:rPr>
            </w:pPr>
            <w:r>
              <w:rPr>
                <w:b/>
                <w:sz w:val="16"/>
                <w:szCs w:val="16"/>
              </w:rPr>
              <w:t>Method Description</w:t>
            </w:r>
          </w:p>
        </w:tc>
      </w:tr>
      <w:tr w:rsidR="002D0725" w14:paraId="0EED8BDD"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F8C094"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900CE0C" w14:textId="77777777" w:rsidR="002D0725" w:rsidRDefault="009A24FD">
            <w:pPr>
              <w:widowControl w:val="0"/>
              <w:spacing w:line="240" w:lineRule="auto"/>
              <w:rPr>
                <w:sz w:val="24"/>
                <w:szCs w:val="24"/>
              </w:rPr>
            </w:pPr>
            <w:r>
              <w:rPr>
                <w:sz w:val="24"/>
                <w:szCs w:val="24"/>
              </w:rPr>
              <w:t>Adds the specified tiles to the rack</w:t>
            </w:r>
          </w:p>
        </w:tc>
      </w:tr>
      <w:tr w:rsidR="002D0725" w14:paraId="1D2EFAFA" w14:textId="77777777">
        <w:trPr>
          <w:trHeight w:val="345"/>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1B472B"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862B12" w14:textId="77777777" w:rsidR="002D0725" w:rsidRDefault="009A24FD">
            <w:pPr>
              <w:widowControl w:val="0"/>
              <w:spacing w:line="240" w:lineRule="auto"/>
              <w:rPr>
                <w:b/>
                <w:sz w:val="16"/>
                <w:szCs w:val="16"/>
              </w:rPr>
            </w:pPr>
            <w:r>
              <w:rPr>
                <w:b/>
                <w:sz w:val="16"/>
                <w:szCs w:val="16"/>
              </w:rPr>
              <w:t>Method Signature</w:t>
            </w:r>
          </w:p>
        </w:tc>
      </w:tr>
      <w:tr w:rsidR="002D0725" w14:paraId="3C5D7982"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5F0D75" w14:textId="77777777" w:rsidR="002D0725" w:rsidRDefault="002D0725">
            <w:pPr>
              <w:widowControl w:val="0"/>
              <w:pBdr>
                <w:top w:val="nil"/>
                <w:left w:val="nil"/>
                <w:bottom w:val="nil"/>
                <w:right w:val="nil"/>
                <w:between w:val="nil"/>
              </w:pBdr>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9403AB" w14:textId="77777777" w:rsidR="002D0725" w:rsidRDefault="009A24FD">
            <w:pPr>
              <w:spacing w:line="240" w:lineRule="auto"/>
              <w:rPr>
                <w:b/>
                <w:sz w:val="24"/>
                <w:szCs w:val="24"/>
              </w:rPr>
            </w:pPr>
            <w:r>
              <w:t xml:space="preserve">public void </w:t>
            </w:r>
            <w:proofErr w:type="spellStart"/>
            <w:proofErr w:type="gramStart"/>
            <w:r>
              <w:t>addTiles</w:t>
            </w:r>
            <w:proofErr w:type="spellEnd"/>
            <w:r>
              <w:t>(</w:t>
            </w:r>
            <w:proofErr w:type="gramEnd"/>
            <w:r>
              <w:t>Tile[] tiles)</w:t>
            </w:r>
          </w:p>
        </w:tc>
      </w:tr>
    </w:tbl>
    <w:p w14:paraId="690B4784" w14:textId="77777777" w:rsidR="002D0725" w:rsidRDefault="002D0725">
      <w:pPr>
        <w:spacing w:before="240" w:after="240"/>
        <w:rPr>
          <w:sz w:val="24"/>
          <w:szCs w:val="24"/>
        </w:rPr>
      </w:pPr>
    </w:p>
    <w:p w14:paraId="70C3843E" w14:textId="77777777" w:rsidR="002D0725" w:rsidRDefault="002D0725">
      <w:pPr>
        <w:spacing w:before="240" w:after="240"/>
        <w:rPr>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5445"/>
      </w:tblGrid>
      <w:tr w:rsidR="002D0725" w14:paraId="1D234F1E"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7B530F1"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 xml:space="preserve">Class Name: </w:t>
            </w:r>
            <w:proofErr w:type="spellStart"/>
            <w:r>
              <w:rPr>
                <w:sz w:val="24"/>
                <w:szCs w:val="24"/>
              </w:rPr>
              <w:t>NetworkPlayer</w:t>
            </w:r>
            <w:proofErr w:type="spellEnd"/>
          </w:p>
        </w:tc>
      </w:tr>
      <w:tr w:rsidR="002D0725" w14:paraId="607389D0"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9EE2E6"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 xml:space="preserve">Brief Description: </w:t>
            </w:r>
            <w:r>
              <w:rPr>
                <w:sz w:val="24"/>
                <w:szCs w:val="24"/>
              </w:rPr>
              <w:t xml:space="preserve">A </w:t>
            </w:r>
            <w:proofErr w:type="spellStart"/>
            <w:r>
              <w:rPr>
                <w:sz w:val="24"/>
                <w:szCs w:val="24"/>
              </w:rPr>
              <w:t>NetworkPlayer</w:t>
            </w:r>
            <w:proofErr w:type="spellEnd"/>
            <w:r>
              <w:rPr>
                <w:sz w:val="24"/>
                <w:szCs w:val="24"/>
              </w:rPr>
              <w:t xml:space="preserve"> is a representation of a player who is connected via a network. The representation for a </w:t>
            </w:r>
            <w:proofErr w:type="spellStart"/>
            <w:r>
              <w:rPr>
                <w:sz w:val="24"/>
                <w:szCs w:val="24"/>
              </w:rPr>
              <w:t>NetworkPlayer</w:t>
            </w:r>
            <w:proofErr w:type="spellEnd"/>
            <w:r>
              <w:rPr>
                <w:sz w:val="24"/>
                <w:szCs w:val="24"/>
              </w:rPr>
              <w:t xml:space="preserve"> differs in that the number of tiles is listed instead of which tiles the player has access to.</w:t>
            </w:r>
          </w:p>
        </w:tc>
      </w:tr>
      <w:tr w:rsidR="002D0725" w14:paraId="4DE1D8C9" w14:textId="77777777">
        <w:trPr>
          <w:trHeight w:val="273"/>
        </w:trPr>
        <w:tc>
          <w:tcPr>
            <w:tcW w:w="39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7ADEEE"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Attributes</w:t>
            </w: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C73FA8"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Attribute Description</w:t>
            </w:r>
          </w:p>
        </w:tc>
      </w:tr>
      <w:tr w:rsidR="002D0725" w14:paraId="212296CD" w14:textId="77777777">
        <w:trPr>
          <w:trHeight w:val="440"/>
        </w:trPr>
        <w:tc>
          <w:tcPr>
            <w:tcW w:w="391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C467F2B"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numTiles</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8980E4" w14:textId="77777777" w:rsidR="002D0725" w:rsidRDefault="009A24FD">
            <w:pPr>
              <w:widowControl w:val="0"/>
              <w:pBdr>
                <w:top w:val="nil"/>
                <w:left w:val="nil"/>
                <w:bottom w:val="nil"/>
                <w:right w:val="nil"/>
                <w:between w:val="nil"/>
              </w:pBdr>
              <w:spacing w:line="240" w:lineRule="auto"/>
              <w:rPr>
                <w:sz w:val="24"/>
                <w:szCs w:val="24"/>
              </w:rPr>
            </w:pPr>
            <w:r>
              <w:rPr>
                <w:sz w:val="24"/>
                <w:szCs w:val="24"/>
              </w:rPr>
              <w:t>The number of tiles which the player has. It is an integer</w:t>
            </w:r>
          </w:p>
        </w:tc>
      </w:tr>
      <w:tr w:rsidR="002D0725" w14:paraId="6E943C02"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00067F"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isConnected</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060FAD"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Attribute Description</w:t>
            </w:r>
          </w:p>
        </w:tc>
      </w:tr>
      <w:tr w:rsidR="002D0725" w14:paraId="7E747231"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CF029A"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A39ABF"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Whether the player is connected to the host. It is a </w:t>
            </w:r>
            <w:proofErr w:type="spellStart"/>
            <w:r>
              <w:rPr>
                <w:sz w:val="24"/>
                <w:szCs w:val="24"/>
              </w:rPr>
              <w:t>boolean</w:t>
            </w:r>
            <w:proofErr w:type="spellEnd"/>
          </w:p>
        </w:tc>
      </w:tr>
      <w:tr w:rsidR="002D0725" w14:paraId="44410752"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4DB5B7"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Methods</w:t>
            </w:r>
          </w:p>
        </w:tc>
      </w:tr>
      <w:tr w:rsidR="002D0725" w14:paraId="59C07033"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C2A677"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NetworkPlayer</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F78D641"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Method Description</w:t>
            </w:r>
          </w:p>
        </w:tc>
      </w:tr>
      <w:tr w:rsidR="002D0725" w14:paraId="51B95F41"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9D46A5"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ABF3EC"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Constructs a new </w:t>
            </w:r>
            <w:proofErr w:type="spellStart"/>
            <w:r>
              <w:rPr>
                <w:sz w:val="24"/>
                <w:szCs w:val="24"/>
              </w:rPr>
              <w:t>networkPlayer</w:t>
            </w:r>
            <w:proofErr w:type="spellEnd"/>
            <w:r>
              <w:rPr>
                <w:sz w:val="24"/>
                <w:szCs w:val="24"/>
              </w:rPr>
              <w:t xml:space="preserve"> object from their name and ID. They are assigned the starting number of 7 tiles</w:t>
            </w:r>
          </w:p>
        </w:tc>
      </w:tr>
      <w:tr w:rsidR="002D0725" w14:paraId="2E3D97B7"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F881522"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29F8EFF" w14:textId="77777777" w:rsidR="002D0725" w:rsidRDefault="009A24FD">
            <w:pPr>
              <w:widowControl w:val="0"/>
              <w:pBdr>
                <w:top w:val="nil"/>
                <w:left w:val="nil"/>
                <w:bottom w:val="nil"/>
                <w:right w:val="nil"/>
                <w:between w:val="nil"/>
              </w:pBdr>
              <w:spacing w:line="240" w:lineRule="auto"/>
              <w:rPr>
                <w:b/>
                <w:sz w:val="16"/>
                <w:szCs w:val="16"/>
              </w:rPr>
            </w:pPr>
            <w:r>
              <w:rPr>
                <w:b/>
                <w:sz w:val="16"/>
                <w:szCs w:val="16"/>
              </w:rPr>
              <w:t>Method Signature</w:t>
            </w:r>
          </w:p>
        </w:tc>
      </w:tr>
      <w:tr w:rsidR="002D0725" w14:paraId="4C45140A"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F22179"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FAD833" w14:textId="77777777" w:rsidR="002D0725" w:rsidRDefault="009A24FD">
            <w:pPr>
              <w:spacing w:line="240" w:lineRule="auto"/>
              <w:rPr>
                <w:b/>
                <w:sz w:val="16"/>
                <w:szCs w:val="16"/>
              </w:rPr>
            </w:pPr>
            <w:r>
              <w:t xml:space="preserve">public </w:t>
            </w:r>
            <w:proofErr w:type="spellStart"/>
            <w:proofErr w:type="gramStart"/>
            <w:r>
              <w:t>NetworkPlayer</w:t>
            </w:r>
            <w:proofErr w:type="spellEnd"/>
            <w:r>
              <w:t>(</w:t>
            </w:r>
            <w:proofErr w:type="gramEnd"/>
            <w:r>
              <w:t>String name, int ID)</w:t>
            </w:r>
          </w:p>
        </w:tc>
      </w:tr>
      <w:tr w:rsidR="002D0725" w14:paraId="45858BBB"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E929C"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isConnected</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EB2F61" w14:textId="77777777" w:rsidR="002D0725" w:rsidRDefault="009A24FD">
            <w:pPr>
              <w:widowControl w:val="0"/>
              <w:spacing w:line="240" w:lineRule="auto"/>
              <w:rPr>
                <w:b/>
                <w:sz w:val="16"/>
                <w:szCs w:val="16"/>
              </w:rPr>
            </w:pPr>
            <w:r>
              <w:rPr>
                <w:b/>
                <w:sz w:val="16"/>
                <w:szCs w:val="16"/>
              </w:rPr>
              <w:t>Method Description</w:t>
            </w:r>
          </w:p>
        </w:tc>
      </w:tr>
      <w:tr w:rsidR="002D0725" w14:paraId="71AAB496"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F4E6990"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3490FA" w14:textId="77777777" w:rsidR="002D0725" w:rsidRDefault="009A24FD">
            <w:pPr>
              <w:widowControl w:val="0"/>
              <w:pBdr>
                <w:top w:val="nil"/>
                <w:left w:val="nil"/>
                <w:bottom w:val="nil"/>
                <w:right w:val="nil"/>
                <w:between w:val="nil"/>
              </w:pBdr>
              <w:spacing w:line="240" w:lineRule="auto"/>
              <w:rPr>
                <w:sz w:val="24"/>
                <w:szCs w:val="24"/>
              </w:rPr>
            </w:pPr>
            <w:r>
              <w:rPr>
                <w:sz w:val="24"/>
                <w:szCs w:val="24"/>
              </w:rPr>
              <w:t>Returns whether the player is connected to the host</w:t>
            </w:r>
          </w:p>
        </w:tc>
      </w:tr>
      <w:tr w:rsidR="002D0725" w14:paraId="0EE6069A"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DEE2BE"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AD5D6D" w14:textId="77777777" w:rsidR="002D0725" w:rsidRDefault="009A24FD">
            <w:pPr>
              <w:widowControl w:val="0"/>
              <w:spacing w:line="240" w:lineRule="auto"/>
              <w:rPr>
                <w:b/>
                <w:sz w:val="16"/>
                <w:szCs w:val="16"/>
              </w:rPr>
            </w:pPr>
            <w:r>
              <w:rPr>
                <w:b/>
                <w:sz w:val="16"/>
                <w:szCs w:val="16"/>
              </w:rPr>
              <w:t>Method Signature</w:t>
            </w:r>
          </w:p>
        </w:tc>
      </w:tr>
      <w:tr w:rsidR="002D0725" w14:paraId="3E69CC1C"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97F9EB"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5B7A26" w14:textId="77777777" w:rsidR="002D0725" w:rsidRDefault="009A24FD">
            <w:pPr>
              <w:spacing w:line="240" w:lineRule="auto"/>
              <w:rPr>
                <w:b/>
                <w:sz w:val="16"/>
                <w:szCs w:val="16"/>
              </w:rPr>
            </w:pPr>
            <w:r>
              <w:t xml:space="preserve">public </w:t>
            </w:r>
            <w:proofErr w:type="spellStart"/>
            <w:r>
              <w:t>boolean</w:t>
            </w:r>
            <w:proofErr w:type="spellEnd"/>
            <w:r>
              <w:t xml:space="preserve"> </w:t>
            </w:r>
            <w:proofErr w:type="spellStart"/>
            <w:proofErr w:type="gramStart"/>
            <w:r>
              <w:t>isConnected</w:t>
            </w:r>
            <w:proofErr w:type="spellEnd"/>
            <w:r>
              <w:t>(</w:t>
            </w:r>
            <w:proofErr w:type="gramEnd"/>
            <w:r>
              <w:t>)</w:t>
            </w:r>
          </w:p>
        </w:tc>
      </w:tr>
      <w:tr w:rsidR="002D0725" w14:paraId="2AA52874"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C832DF"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setConnected</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549A02" w14:textId="77777777" w:rsidR="002D0725" w:rsidRDefault="009A24FD">
            <w:pPr>
              <w:widowControl w:val="0"/>
              <w:spacing w:line="240" w:lineRule="auto"/>
              <w:rPr>
                <w:b/>
                <w:sz w:val="16"/>
                <w:szCs w:val="16"/>
              </w:rPr>
            </w:pPr>
            <w:r>
              <w:rPr>
                <w:b/>
                <w:sz w:val="16"/>
                <w:szCs w:val="16"/>
              </w:rPr>
              <w:t>Method Description</w:t>
            </w:r>
          </w:p>
        </w:tc>
      </w:tr>
      <w:tr w:rsidR="002D0725" w14:paraId="6D4D696B"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0DA8EF"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16948B" w14:textId="77777777" w:rsidR="002D0725" w:rsidRDefault="009A24FD">
            <w:pPr>
              <w:widowControl w:val="0"/>
              <w:pBdr>
                <w:top w:val="nil"/>
                <w:left w:val="nil"/>
                <w:bottom w:val="nil"/>
                <w:right w:val="nil"/>
                <w:between w:val="nil"/>
              </w:pBdr>
              <w:spacing w:line="240" w:lineRule="auto"/>
            </w:pPr>
            <w:r>
              <w:t>Change the state of the player’s connection. A disconnection signifies that they are no longer active</w:t>
            </w:r>
          </w:p>
        </w:tc>
      </w:tr>
      <w:tr w:rsidR="002D0725" w14:paraId="366F3F06"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D20E4E"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E7B977D" w14:textId="77777777" w:rsidR="002D0725" w:rsidRDefault="009A24FD">
            <w:pPr>
              <w:widowControl w:val="0"/>
              <w:spacing w:line="240" w:lineRule="auto"/>
              <w:rPr>
                <w:b/>
                <w:sz w:val="16"/>
                <w:szCs w:val="16"/>
              </w:rPr>
            </w:pPr>
            <w:r>
              <w:rPr>
                <w:b/>
                <w:sz w:val="16"/>
                <w:szCs w:val="16"/>
              </w:rPr>
              <w:t>Method Signature</w:t>
            </w:r>
          </w:p>
        </w:tc>
      </w:tr>
      <w:tr w:rsidR="002D0725" w14:paraId="03F297A3"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4D18DE3" w14:textId="77777777" w:rsidR="002D0725" w:rsidRDefault="002D0725">
            <w:pPr>
              <w:widowControl w:val="0"/>
              <w:pBdr>
                <w:top w:val="nil"/>
                <w:left w:val="nil"/>
                <w:bottom w:val="nil"/>
                <w:right w:val="nil"/>
                <w:between w:val="nil"/>
              </w:pBdr>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3D2CF5" w14:textId="77777777" w:rsidR="002D0725" w:rsidRDefault="009A24FD">
            <w:pPr>
              <w:spacing w:line="240" w:lineRule="auto"/>
              <w:rPr>
                <w:b/>
                <w:sz w:val="16"/>
                <w:szCs w:val="16"/>
              </w:rPr>
            </w:pPr>
            <w:r>
              <w:t xml:space="preserve">public void </w:t>
            </w:r>
            <w:proofErr w:type="spellStart"/>
            <w:proofErr w:type="gramStart"/>
            <w:r>
              <w:t>setConnected</w:t>
            </w:r>
            <w:proofErr w:type="spellEnd"/>
            <w:r>
              <w:t>(</w:t>
            </w:r>
            <w:proofErr w:type="spellStart"/>
            <w:proofErr w:type="gramEnd"/>
            <w:r>
              <w:t>boolean</w:t>
            </w:r>
            <w:proofErr w:type="spellEnd"/>
            <w:r>
              <w:t xml:space="preserve"> connected)</w:t>
            </w:r>
          </w:p>
        </w:tc>
      </w:tr>
      <w:tr w:rsidR="002D0725" w14:paraId="78E7D904"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CAFF985" w14:textId="77777777" w:rsidR="002D0725" w:rsidRDefault="009A24FD">
            <w:pPr>
              <w:widowControl w:val="0"/>
              <w:spacing w:line="240" w:lineRule="auto"/>
              <w:rPr>
                <w:sz w:val="24"/>
                <w:szCs w:val="24"/>
              </w:rPr>
            </w:pPr>
            <w:proofErr w:type="spellStart"/>
            <w:r>
              <w:rPr>
                <w:sz w:val="24"/>
                <w:szCs w:val="24"/>
              </w:rPr>
              <w:t>getNumTiles</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042AB9" w14:textId="77777777" w:rsidR="002D0725" w:rsidRDefault="009A24FD">
            <w:pPr>
              <w:widowControl w:val="0"/>
              <w:spacing w:line="240" w:lineRule="auto"/>
              <w:rPr>
                <w:b/>
                <w:sz w:val="16"/>
                <w:szCs w:val="16"/>
              </w:rPr>
            </w:pPr>
            <w:r>
              <w:rPr>
                <w:b/>
                <w:sz w:val="16"/>
                <w:szCs w:val="16"/>
              </w:rPr>
              <w:t>Method Description</w:t>
            </w:r>
          </w:p>
        </w:tc>
      </w:tr>
      <w:tr w:rsidR="002D0725" w14:paraId="28D93F87"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7D582D"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AC9B93" w14:textId="77777777" w:rsidR="002D0725" w:rsidRDefault="009A24FD">
            <w:pPr>
              <w:widowControl w:val="0"/>
              <w:pBdr>
                <w:top w:val="nil"/>
                <w:left w:val="nil"/>
                <w:bottom w:val="nil"/>
                <w:right w:val="nil"/>
                <w:between w:val="nil"/>
              </w:pBdr>
              <w:spacing w:line="240" w:lineRule="auto"/>
              <w:rPr>
                <w:sz w:val="24"/>
                <w:szCs w:val="24"/>
              </w:rPr>
            </w:pPr>
            <w:r>
              <w:rPr>
                <w:sz w:val="24"/>
                <w:szCs w:val="24"/>
              </w:rPr>
              <w:t>Returns how many tiles the player has in their rack</w:t>
            </w:r>
          </w:p>
        </w:tc>
      </w:tr>
      <w:tr w:rsidR="002D0725" w14:paraId="0A4BF012"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66F1E4"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5A751E" w14:textId="77777777" w:rsidR="002D0725" w:rsidRDefault="009A24FD">
            <w:pPr>
              <w:widowControl w:val="0"/>
              <w:spacing w:line="240" w:lineRule="auto"/>
              <w:rPr>
                <w:b/>
                <w:sz w:val="16"/>
                <w:szCs w:val="16"/>
              </w:rPr>
            </w:pPr>
            <w:r>
              <w:rPr>
                <w:b/>
                <w:sz w:val="16"/>
                <w:szCs w:val="16"/>
              </w:rPr>
              <w:t>Method Signature</w:t>
            </w:r>
          </w:p>
        </w:tc>
      </w:tr>
      <w:tr w:rsidR="002D0725" w14:paraId="756080B7"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E4592CC"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1D4EAF" w14:textId="77777777" w:rsidR="002D0725" w:rsidRDefault="009A24FD">
            <w:pPr>
              <w:spacing w:line="240" w:lineRule="auto"/>
              <w:rPr>
                <w:b/>
                <w:sz w:val="16"/>
                <w:szCs w:val="16"/>
              </w:rPr>
            </w:pPr>
            <w:r>
              <w:t xml:space="preserve">public int </w:t>
            </w:r>
            <w:proofErr w:type="spellStart"/>
            <w:proofErr w:type="gramStart"/>
            <w:r>
              <w:t>getNumTiles</w:t>
            </w:r>
            <w:proofErr w:type="spellEnd"/>
            <w:r>
              <w:t>(</w:t>
            </w:r>
            <w:proofErr w:type="gramEnd"/>
            <w:r>
              <w:t>)</w:t>
            </w:r>
          </w:p>
        </w:tc>
      </w:tr>
      <w:tr w:rsidR="002D0725" w14:paraId="2C0D3D62"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36D11D" w14:textId="77777777" w:rsidR="002D0725" w:rsidRDefault="009A24FD">
            <w:pPr>
              <w:widowControl w:val="0"/>
              <w:spacing w:line="240" w:lineRule="auto"/>
              <w:rPr>
                <w:sz w:val="24"/>
                <w:szCs w:val="24"/>
              </w:rPr>
            </w:pPr>
            <w:proofErr w:type="spellStart"/>
            <w:r>
              <w:rPr>
                <w:sz w:val="24"/>
                <w:szCs w:val="24"/>
              </w:rPr>
              <w:lastRenderedPageBreak/>
              <w:t>setNumTiles</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00F6E9" w14:textId="77777777" w:rsidR="002D0725" w:rsidRDefault="009A24FD">
            <w:pPr>
              <w:widowControl w:val="0"/>
              <w:spacing w:line="240" w:lineRule="auto"/>
              <w:rPr>
                <w:b/>
                <w:sz w:val="16"/>
                <w:szCs w:val="16"/>
              </w:rPr>
            </w:pPr>
            <w:r>
              <w:rPr>
                <w:b/>
                <w:sz w:val="16"/>
                <w:szCs w:val="16"/>
              </w:rPr>
              <w:t>Method Description</w:t>
            </w:r>
          </w:p>
        </w:tc>
      </w:tr>
      <w:tr w:rsidR="002D0725" w14:paraId="519840D0"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F8B24B"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DCAAFB" w14:textId="77777777" w:rsidR="002D0725" w:rsidRDefault="009A24FD">
            <w:pPr>
              <w:widowControl w:val="0"/>
              <w:pBdr>
                <w:top w:val="nil"/>
                <w:left w:val="nil"/>
                <w:bottom w:val="nil"/>
                <w:right w:val="nil"/>
                <w:between w:val="nil"/>
              </w:pBdr>
              <w:spacing w:line="240" w:lineRule="auto"/>
            </w:pPr>
            <w:r>
              <w:t>Changes how many tiles are in the player’s rack</w:t>
            </w:r>
          </w:p>
        </w:tc>
      </w:tr>
      <w:tr w:rsidR="002D0725" w14:paraId="79A59DCD"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8FB5F67"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87C537" w14:textId="77777777" w:rsidR="002D0725" w:rsidRDefault="009A24FD">
            <w:pPr>
              <w:widowControl w:val="0"/>
              <w:spacing w:line="240" w:lineRule="auto"/>
              <w:rPr>
                <w:b/>
                <w:sz w:val="16"/>
                <w:szCs w:val="16"/>
              </w:rPr>
            </w:pPr>
            <w:r>
              <w:rPr>
                <w:b/>
                <w:sz w:val="16"/>
                <w:szCs w:val="16"/>
              </w:rPr>
              <w:t>Method Signature</w:t>
            </w:r>
          </w:p>
        </w:tc>
      </w:tr>
      <w:tr w:rsidR="002D0725" w14:paraId="3A9469C4"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A3C4F8"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C855E7" w14:textId="77777777" w:rsidR="002D0725" w:rsidRDefault="009A24FD">
            <w:pPr>
              <w:spacing w:line="240" w:lineRule="auto"/>
              <w:rPr>
                <w:b/>
                <w:sz w:val="16"/>
                <w:szCs w:val="16"/>
              </w:rPr>
            </w:pPr>
            <w:r>
              <w:t xml:space="preserve">public void </w:t>
            </w:r>
            <w:proofErr w:type="spellStart"/>
            <w:proofErr w:type="gramStart"/>
            <w:r>
              <w:t>setNumTiles</w:t>
            </w:r>
            <w:proofErr w:type="spellEnd"/>
            <w:r>
              <w:t>(</w:t>
            </w:r>
            <w:proofErr w:type="gramEnd"/>
            <w:r>
              <w:t xml:space="preserve">int </w:t>
            </w:r>
            <w:proofErr w:type="spellStart"/>
            <w:r>
              <w:t>numTiles</w:t>
            </w:r>
            <w:proofErr w:type="spellEnd"/>
            <w:r>
              <w:t>)</w:t>
            </w:r>
          </w:p>
        </w:tc>
      </w:tr>
    </w:tbl>
    <w:p w14:paraId="6AAA5ECA" w14:textId="77777777" w:rsidR="002D0725" w:rsidRDefault="002D0725">
      <w:pPr>
        <w:spacing w:before="240" w:after="240"/>
        <w:rPr>
          <w:sz w:val="24"/>
          <w:szCs w:val="24"/>
        </w:rPr>
      </w:pPr>
    </w:p>
    <w:p w14:paraId="25035C60" w14:textId="77777777" w:rsidR="002D0725" w:rsidRDefault="002D0725">
      <w:pPr>
        <w:spacing w:before="240" w:after="240"/>
        <w:rPr>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725" w14:paraId="2D05CBD8"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CFBA56C" w14:textId="77777777" w:rsidR="002D0725" w:rsidRDefault="009A24FD">
            <w:pPr>
              <w:widowControl w:val="0"/>
              <w:spacing w:line="240" w:lineRule="auto"/>
            </w:pPr>
            <w:r>
              <w:rPr>
                <w:b/>
                <w:sz w:val="24"/>
                <w:szCs w:val="24"/>
              </w:rPr>
              <w:t xml:space="preserve">Class Name: </w:t>
            </w:r>
            <w:r>
              <w:t>Player</w:t>
            </w:r>
          </w:p>
        </w:tc>
      </w:tr>
      <w:tr w:rsidR="002D0725" w14:paraId="449DB641"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69EC5E" w14:textId="77777777" w:rsidR="002D0725" w:rsidRDefault="009A24FD">
            <w:pPr>
              <w:widowControl w:val="0"/>
              <w:spacing w:line="240" w:lineRule="auto"/>
              <w:rPr>
                <w:sz w:val="20"/>
                <w:szCs w:val="20"/>
              </w:rPr>
            </w:pPr>
            <w:r>
              <w:rPr>
                <w:b/>
                <w:sz w:val="20"/>
                <w:szCs w:val="20"/>
              </w:rPr>
              <w:t xml:space="preserve">Brief Description: </w:t>
            </w:r>
            <w:r>
              <w:rPr>
                <w:sz w:val="20"/>
                <w:szCs w:val="20"/>
              </w:rPr>
              <w:t xml:space="preserve">A generalization of Local- and </w:t>
            </w:r>
            <w:proofErr w:type="spellStart"/>
            <w:r>
              <w:rPr>
                <w:sz w:val="20"/>
                <w:szCs w:val="20"/>
              </w:rPr>
              <w:t>NetworkPlayer</w:t>
            </w:r>
            <w:proofErr w:type="spellEnd"/>
            <w:r>
              <w:rPr>
                <w:sz w:val="20"/>
                <w:szCs w:val="20"/>
              </w:rPr>
              <w:t xml:space="preserve"> objects. This parent class holds information that is useful to both, such as name, ID and score.</w:t>
            </w:r>
          </w:p>
        </w:tc>
      </w:tr>
      <w:tr w:rsidR="002D0725" w14:paraId="3CFD2B79"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65A8DD" w14:textId="77777777" w:rsidR="002D0725" w:rsidRDefault="009A24FD">
            <w:pPr>
              <w:widowControl w:val="0"/>
              <w:spacing w:line="240" w:lineRule="auto"/>
              <w:rPr>
                <w:b/>
                <w:sz w:val="18"/>
                <w:szCs w:val="18"/>
              </w:rPr>
            </w:pPr>
            <w:r>
              <w:rPr>
                <w:b/>
                <w:sz w:val="18"/>
                <w:szCs w:val="18"/>
              </w:rPr>
              <w:t>Attributes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40C0A8A" w14:textId="77777777" w:rsidR="002D0725" w:rsidRDefault="009A24FD">
            <w:pPr>
              <w:widowControl w:val="0"/>
              <w:spacing w:line="240" w:lineRule="auto"/>
              <w:rPr>
                <w:b/>
                <w:sz w:val="18"/>
                <w:szCs w:val="18"/>
              </w:rPr>
            </w:pPr>
            <w:r>
              <w:rPr>
                <w:b/>
                <w:sz w:val="18"/>
                <w:szCs w:val="18"/>
              </w:rPr>
              <w:t>Attribute Description</w:t>
            </w:r>
          </w:p>
        </w:tc>
      </w:tr>
      <w:tr w:rsidR="002D0725" w14:paraId="561AD985"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79848B" w14:textId="77777777" w:rsidR="002D0725" w:rsidRDefault="009A24FD">
            <w:pPr>
              <w:widowControl w:val="0"/>
              <w:spacing w:line="240" w:lineRule="auto"/>
              <w:rPr>
                <w:sz w:val="24"/>
                <w:szCs w:val="24"/>
              </w:rPr>
            </w:pPr>
            <w:r>
              <w:rPr>
                <w:sz w:val="24"/>
                <w:szCs w:val="24"/>
              </w:rPr>
              <w:t>name</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DE9C30" w14:textId="77777777" w:rsidR="002D0725" w:rsidRDefault="009A24FD">
            <w:pPr>
              <w:widowControl w:val="0"/>
              <w:spacing w:line="240" w:lineRule="auto"/>
              <w:rPr>
                <w:sz w:val="24"/>
                <w:szCs w:val="24"/>
              </w:rPr>
            </w:pPr>
            <w:r>
              <w:rPr>
                <w:sz w:val="24"/>
                <w:szCs w:val="24"/>
              </w:rPr>
              <w:t>The name of the player. This name will be visible to other players. It is of type String</w:t>
            </w:r>
          </w:p>
        </w:tc>
      </w:tr>
      <w:tr w:rsidR="002D0725" w14:paraId="2AA274A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F17955C" w14:textId="77777777" w:rsidR="002D0725" w:rsidRDefault="009A24FD">
            <w:pPr>
              <w:widowControl w:val="0"/>
              <w:spacing w:line="240" w:lineRule="auto"/>
              <w:rPr>
                <w:sz w:val="24"/>
                <w:szCs w:val="24"/>
              </w:rPr>
            </w:pPr>
            <w:r>
              <w:rPr>
                <w:sz w:val="24"/>
                <w:szCs w:val="24"/>
              </w:rPr>
              <w:t>score</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C9E6A8" w14:textId="77777777" w:rsidR="002D0725" w:rsidRDefault="009A24FD">
            <w:pPr>
              <w:widowControl w:val="0"/>
              <w:spacing w:line="240" w:lineRule="auto"/>
              <w:rPr>
                <w:sz w:val="24"/>
                <w:szCs w:val="24"/>
              </w:rPr>
            </w:pPr>
            <w:r>
              <w:rPr>
                <w:sz w:val="24"/>
                <w:szCs w:val="24"/>
              </w:rPr>
              <w:t>The total score which the player has accumulated over their turns. It is of type int</w:t>
            </w:r>
          </w:p>
        </w:tc>
      </w:tr>
      <w:tr w:rsidR="002D0725" w14:paraId="4D46A4C4"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61F84B" w14:textId="77777777" w:rsidR="002D0725" w:rsidRDefault="009A24FD">
            <w:pPr>
              <w:widowControl w:val="0"/>
              <w:spacing w:line="240" w:lineRule="auto"/>
              <w:rPr>
                <w:sz w:val="24"/>
                <w:szCs w:val="24"/>
              </w:rPr>
            </w:pPr>
            <w:r>
              <w:rPr>
                <w:sz w:val="24"/>
                <w:szCs w:val="24"/>
              </w:rPr>
              <w:t>ID</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7F35FB" w14:textId="77777777" w:rsidR="002D0725" w:rsidRDefault="009A24FD">
            <w:pPr>
              <w:widowControl w:val="0"/>
              <w:spacing w:line="240" w:lineRule="auto"/>
              <w:rPr>
                <w:sz w:val="24"/>
                <w:szCs w:val="24"/>
              </w:rPr>
            </w:pPr>
            <w:r>
              <w:rPr>
                <w:sz w:val="24"/>
                <w:szCs w:val="24"/>
              </w:rPr>
              <w:t>The unique identification of the player. This field is also the order in which the player takes their turn. It is of type int</w:t>
            </w:r>
          </w:p>
        </w:tc>
      </w:tr>
      <w:tr w:rsidR="002D0725" w14:paraId="3DA8FF9B"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2BD117" w14:textId="77777777" w:rsidR="002D0725" w:rsidRDefault="009A24FD">
            <w:pPr>
              <w:widowControl w:val="0"/>
              <w:spacing w:line="240" w:lineRule="auto"/>
              <w:rPr>
                <w:sz w:val="24"/>
                <w:szCs w:val="24"/>
              </w:rPr>
            </w:pPr>
            <w:commentRangeStart w:id="51"/>
            <w:proofErr w:type="spellStart"/>
            <w:r>
              <w:rPr>
                <w:sz w:val="24"/>
                <w:szCs w:val="24"/>
              </w:rPr>
              <w:t>hasPassedLastTurn</w:t>
            </w:r>
            <w:commentRangeEnd w:id="51"/>
            <w:proofErr w:type="spellEnd"/>
            <w:r w:rsidR="00ED10DC">
              <w:rPr>
                <w:rStyle w:val="CommentReference"/>
              </w:rPr>
              <w:commentReference w:id="51"/>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0129AF" w14:textId="77777777" w:rsidR="002D0725" w:rsidRDefault="009A24FD">
            <w:pPr>
              <w:widowControl w:val="0"/>
              <w:spacing w:line="240" w:lineRule="auto"/>
              <w:rPr>
                <w:sz w:val="24"/>
                <w:szCs w:val="24"/>
              </w:rPr>
            </w:pPr>
            <w:r>
              <w:rPr>
                <w:sz w:val="24"/>
                <w:szCs w:val="24"/>
              </w:rPr>
              <w:t xml:space="preserve">This field tracks whether the player has passed their previous turn. This information is used to enforce the requirement on a player passing two consecutive turns. It is of type </w:t>
            </w:r>
            <w:proofErr w:type="spellStart"/>
            <w:r>
              <w:rPr>
                <w:sz w:val="24"/>
                <w:szCs w:val="24"/>
              </w:rPr>
              <w:t>boolean</w:t>
            </w:r>
            <w:proofErr w:type="spellEnd"/>
          </w:p>
        </w:tc>
      </w:tr>
      <w:tr w:rsidR="002D0725" w14:paraId="6ECF6306"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762BFD8" w14:textId="77777777" w:rsidR="002D0725" w:rsidRDefault="009A24FD">
            <w:pPr>
              <w:widowControl w:val="0"/>
              <w:spacing w:line="240" w:lineRule="auto"/>
              <w:rPr>
                <w:sz w:val="24"/>
                <w:szCs w:val="24"/>
              </w:rPr>
            </w:pPr>
            <w:proofErr w:type="spellStart"/>
            <w:r>
              <w:rPr>
                <w:sz w:val="24"/>
                <w:szCs w:val="24"/>
              </w:rPr>
              <w:t>isActive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2666F7A" w14:textId="77777777" w:rsidR="002D0725" w:rsidRDefault="009A24FD">
            <w:pPr>
              <w:widowControl w:val="0"/>
              <w:spacing w:line="240" w:lineRule="auto"/>
              <w:rPr>
                <w:sz w:val="24"/>
                <w:szCs w:val="24"/>
              </w:rPr>
            </w:pPr>
            <w:r>
              <w:rPr>
                <w:sz w:val="24"/>
                <w:szCs w:val="24"/>
              </w:rPr>
              <w:t xml:space="preserve">This field tracks whether a player is legally allowed to make plays on the board. In the case they pass two turns, this will be set to false and they may not play on the board. It is of type </w:t>
            </w:r>
            <w:proofErr w:type="spellStart"/>
            <w:r>
              <w:rPr>
                <w:sz w:val="24"/>
                <w:szCs w:val="24"/>
              </w:rPr>
              <w:t>boolean</w:t>
            </w:r>
            <w:proofErr w:type="spellEnd"/>
          </w:p>
        </w:tc>
      </w:tr>
      <w:tr w:rsidR="002D0725" w14:paraId="7269BC54"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16D6DD" w14:textId="77777777" w:rsidR="002D0725" w:rsidRDefault="009A24FD">
            <w:pPr>
              <w:widowControl w:val="0"/>
              <w:spacing w:line="240" w:lineRule="auto"/>
              <w:rPr>
                <w:b/>
                <w:sz w:val="18"/>
                <w:szCs w:val="18"/>
              </w:rPr>
            </w:pPr>
            <w:r>
              <w:rPr>
                <w:b/>
                <w:sz w:val="18"/>
                <w:szCs w:val="18"/>
              </w:rPr>
              <w:t>Methods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3DB586" w14:textId="77777777" w:rsidR="002D0725" w:rsidRDefault="009A24FD">
            <w:pPr>
              <w:widowControl w:val="0"/>
              <w:spacing w:line="240" w:lineRule="auto"/>
              <w:rPr>
                <w:b/>
                <w:sz w:val="18"/>
                <w:szCs w:val="18"/>
              </w:rPr>
            </w:pPr>
            <w:r>
              <w:rPr>
                <w:b/>
                <w:sz w:val="18"/>
                <w:szCs w:val="18"/>
              </w:rPr>
              <w:t>Method Description</w:t>
            </w:r>
          </w:p>
        </w:tc>
      </w:tr>
      <w:tr w:rsidR="002D0725" w14:paraId="1A85D787"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6ADD06" w14:textId="77777777" w:rsidR="002D0725" w:rsidRDefault="009A24FD">
            <w:pPr>
              <w:widowControl w:val="0"/>
              <w:spacing w:line="240" w:lineRule="auto"/>
              <w:rPr>
                <w:sz w:val="24"/>
                <w:szCs w:val="24"/>
              </w:rPr>
            </w:pPr>
            <w:r>
              <w:rPr>
                <w:sz w:val="24"/>
                <w:szCs w:val="24"/>
              </w:rPr>
              <w:lastRenderedPageBreak/>
              <w:t>Player</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AE086B" w14:textId="77777777" w:rsidR="002D0725" w:rsidRDefault="009A24FD">
            <w:pPr>
              <w:widowControl w:val="0"/>
              <w:spacing w:line="240" w:lineRule="auto"/>
              <w:rPr>
                <w:sz w:val="24"/>
                <w:szCs w:val="24"/>
              </w:rPr>
            </w:pPr>
            <w:r>
              <w:rPr>
                <w:sz w:val="24"/>
                <w:szCs w:val="24"/>
              </w:rPr>
              <w:t>Constructs a new player object from their name and ID.</w:t>
            </w:r>
          </w:p>
        </w:tc>
      </w:tr>
      <w:tr w:rsidR="002D0725" w14:paraId="3123F3D4"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AA03AD"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45BCF13" w14:textId="77777777" w:rsidR="002D0725" w:rsidRDefault="009A24FD">
            <w:pPr>
              <w:widowControl w:val="0"/>
              <w:spacing w:line="240" w:lineRule="auto"/>
              <w:rPr>
                <w:b/>
                <w:sz w:val="18"/>
                <w:szCs w:val="18"/>
              </w:rPr>
            </w:pPr>
            <w:r>
              <w:rPr>
                <w:b/>
                <w:sz w:val="18"/>
                <w:szCs w:val="18"/>
              </w:rPr>
              <w:t>Method Signature</w:t>
            </w:r>
          </w:p>
        </w:tc>
      </w:tr>
      <w:tr w:rsidR="002D0725" w14:paraId="07020E6F"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4DE36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618F881" w14:textId="77777777" w:rsidR="002D0725" w:rsidRDefault="009A24FD">
            <w:pPr>
              <w:spacing w:line="240" w:lineRule="auto"/>
              <w:rPr>
                <w:sz w:val="24"/>
                <w:szCs w:val="24"/>
              </w:rPr>
            </w:pPr>
            <w:r>
              <w:t xml:space="preserve">public </w:t>
            </w:r>
            <w:proofErr w:type="gramStart"/>
            <w:r>
              <w:t>Player(</w:t>
            </w:r>
            <w:proofErr w:type="gramEnd"/>
            <w:r>
              <w:t>String name, int ID)</w:t>
            </w:r>
          </w:p>
        </w:tc>
      </w:tr>
      <w:tr w:rsidR="002D0725" w14:paraId="49F1F4FD"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07A2F" w14:textId="77777777" w:rsidR="002D0725" w:rsidRDefault="009A24FD">
            <w:pPr>
              <w:widowControl w:val="0"/>
              <w:spacing w:line="240" w:lineRule="auto"/>
              <w:rPr>
                <w:sz w:val="24"/>
                <w:szCs w:val="24"/>
              </w:rPr>
            </w:pPr>
            <w:proofErr w:type="spellStart"/>
            <w:r>
              <w:rPr>
                <w:sz w:val="24"/>
                <w:szCs w:val="24"/>
              </w:rPr>
              <w:t>getName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8C5050" w14:textId="77777777" w:rsidR="002D0725" w:rsidRDefault="009A24FD">
            <w:pPr>
              <w:widowControl w:val="0"/>
              <w:spacing w:line="240" w:lineRule="auto"/>
              <w:rPr>
                <w:sz w:val="24"/>
                <w:szCs w:val="24"/>
              </w:rPr>
            </w:pPr>
            <w:r>
              <w:rPr>
                <w:b/>
                <w:sz w:val="18"/>
                <w:szCs w:val="18"/>
              </w:rPr>
              <w:t>Method Description</w:t>
            </w:r>
          </w:p>
        </w:tc>
      </w:tr>
      <w:tr w:rsidR="002D0725" w14:paraId="54BB1C3B"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506546"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14A26B1" w14:textId="77777777" w:rsidR="002D0725" w:rsidRDefault="009A24FD">
            <w:pPr>
              <w:widowControl w:val="0"/>
              <w:spacing w:line="240" w:lineRule="auto"/>
              <w:rPr>
                <w:sz w:val="24"/>
                <w:szCs w:val="24"/>
              </w:rPr>
            </w:pPr>
            <w:r>
              <w:rPr>
                <w:sz w:val="24"/>
                <w:szCs w:val="24"/>
              </w:rPr>
              <w:t>Returns the String which represents the player’s name</w:t>
            </w:r>
          </w:p>
        </w:tc>
      </w:tr>
      <w:tr w:rsidR="002D0725" w14:paraId="5D4E61D7"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36EBA9"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FB7F46" w14:textId="77777777" w:rsidR="002D0725" w:rsidRDefault="009A24FD">
            <w:pPr>
              <w:widowControl w:val="0"/>
              <w:spacing w:line="240" w:lineRule="auto"/>
              <w:rPr>
                <w:sz w:val="24"/>
                <w:szCs w:val="24"/>
              </w:rPr>
            </w:pPr>
            <w:r>
              <w:rPr>
                <w:b/>
                <w:sz w:val="18"/>
                <w:szCs w:val="18"/>
              </w:rPr>
              <w:t>Method Signature</w:t>
            </w:r>
          </w:p>
        </w:tc>
      </w:tr>
      <w:tr w:rsidR="002D0725" w14:paraId="47EC64D9"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30C64E7"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87A5B2" w14:textId="77777777" w:rsidR="002D0725" w:rsidRDefault="009A24FD">
            <w:pPr>
              <w:spacing w:line="240" w:lineRule="auto"/>
              <w:rPr>
                <w:sz w:val="24"/>
                <w:szCs w:val="24"/>
              </w:rPr>
            </w:pPr>
            <w:r>
              <w:t xml:space="preserve">public String </w:t>
            </w:r>
            <w:proofErr w:type="spellStart"/>
            <w:proofErr w:type="gramStart"/>
            <w:r>
              <w:t>getName</w:t>
            </w:r>
            <w:proofErr w:type="spellEnd"/>
            <w:r>
              <w:t>(</w:t>
            </w:r>
            <w:proofErr w:type="gramEnd"/>
            <w:r>
              <w:t>)</w:t>
            </w:r>
          </w:p>
        </w:tc>
      </w:tr>
      <w:tr w:rsidR="002D0725" w14:paraId="514156A1"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E5A1BD" w14:textId="77777777" w:rsidR="002D0725" w:rsidRDefault="009A24FD">
            <w:pPr>
              <w:widowControl w:val="0"/>
              <w:spacing w:line="240" w:lineRule="auto"/>
              <w:rPr>
                <w:sz w:val="24"/>
                <w:szCs w:val="24"/>
              </w:rPr>
            </w:pPr>
            <w:proofErr w:type="spellStart"/>
            <w:r>
              <w:rPr>
                <w:sz w:val="24"/>
                <w:szCs w:val="24"/>
              </w:rPr>
              <w:t>getScore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7A9F62" w14:textId="77777777" w:rsidR="002D0725" w:rsidRDefault="009A24FD">
            <w:pPr>
              <w:widowControl w:val="0"/>
              <w:spacing w:line="240" w:lineRule="auto"/>
              <w:rPr>
                <w:sz w:val="24"/>
                <w:szCs w:val="24"/>
              </w:rPr>
            </w:pPr>
            <w:r>
              <w:rPr>
                <w:b/>
                <w:sz w:val="18"/>
                <w:szCs w:val="18"/>
              </w:rPr>
              <w:t>Method Description</w:t>
            </w:r>
          </w:p>
        </w:tc>
      </w:tr>
      <w:tr w:rsidR="002D0725" w14:paraId="7DD99D61"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2A54B2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03FBA" w14:textId="77777777" w:rsidR="002D0725" w:rsidRDefault="009A24FD">
            <w:pPr>
              <w:widowControl w:val="0"/>
              <w:spacing w:line="240" w:lineRule="auto"/>
              <w:rPr>
                <w:sz w:val="24"/>
                <w:szCs w:val="24"/>
              </w:rPr>
            </w:pPr>
            <w:r>
              <w:rPr>
                <w:sz w:val="24"/>
                <w:szCs w:val="24"/>
              </w:rPr>
              <w:t>Returns the integer score of the player</w:t>
            </w:r>
          </w:p>
        </w:tc>
      </w:tr>
      <w:tr w:rsidR="002D0725" w14:paraId="4F0D4428"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779823"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1440F8" w14:textId="77777777" w:rsidR="002D0725" w:rsidRDefault="009A24FD">
            <w:pPr>
              <w:widowControl w:val="0"/>
              <w:spacing w:line="240" w:lineRule="auto"/>
              <w:rPr>
                <w:sz w:val="24"/>
                <w:szCs w:val="24"/>
              </w:rPr>
            </w:pPr>
            <w:r>
              <w:rPr>
                <w:b/>
                <w:sz w:val="18"/>
                <w:szCs w:val="18"/>
              </w:rPr>
              <w:t>Method Signature</w:t>
            </w:r>
          </w:p>
        </w:tc>
      </w:tr>
      <w:tr w:rsidR="002D0725" w14:paraId="7A6437E0"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C991C"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8A9432" w14:textId="77777777" w:rsidR="002D0725" w:rsidRDefault="009A24FD">
            <w:pPr>
              <w:spacing w:line="240" w:lineRule="auto"/>
              <w:rPr>
                <w:sz w:val="24"/>
                <w:szCs w:val="24"/>
              </w:rPr>
            </w:pPr>
            <w:r>
              <w:t xml:space="preserve">public int </w:t>
            </w:r>
            <w:proofErr w:type="spellStart"/>
            <w:proofErr w:type="gramStart"/>
            <w:r>
              <w:t>getScore</w:t>
            </w:r>
            <w:proofErr w:type="spellEnd"/>
            <w:r>
              <w:t>(</w:t>
            </w:r>
            <w:proofErr w:type="gramEnd"/>
            <w:r>
              <w:t>)</w:t>
            </w:r>
          </w:p>
        </w:tc>
      </w:tr>
      <w:tr w:rsidR="002D0725" w14:paraId="5BBFDADD"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C073EC" w14:textId="77777777" w:rsidR="002D0725" w:rsidRDefault="009A24FD">
            <w:pPr>
              <w:widowControl w:val="0"/>
              <w:spacing w:line="240" w:lineRule="auto"/>
              <w:rPr>
                <w:sz w:val="24"/>
                <w:szCs w:val="24"/>
              </w:rPr>
            </w:pPr>
            <w:proofErr w:type="spellStart"/>
            <w:r>
              <w:rPr>
                <w:sz w:val="24"/>
                <w:szCs w:val="24"/>
              </w:rPr>
              <w:t>setScore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F2C2622" w14:textId="77777777" w:rsidR="002D0725" w:rsidRDefault="009A24FD">
            <w:pPr>
              <w:widowControl w:val="0"/>
              <w:spacing w:line="240" w:lineRule="auto"/>
              <w:rPr>
                <w:sz w:val="24"/>
                <w:szCs w:val="24"/>
              </w:rPr>
            </w:pPr>
            <w:r>
              <w:rPr>
                <w:b/>
                <w:sz w:val="18"/>
                <w:szCs w:val="18"/>
              </w:rPr>
              <w:t>Method Description</w:t>
            </w:r>
          </w:p>
        </w:tc>
      </w:tr>
      <w:tr w:rsidR="002D0725" w14:paraId="27DB36A2"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A3C3B81"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3C3C14C" w14:textId="77777777" w:rsidR="002D0725" w:rsidRDefault="009A24FD">
            <w:pPr>
              <w:widowControl w:val="0"/>
              <w:spacing w:line="240" w:lineRule="auto"/>
              <w:rPr>
                <w:sz w:val="24"/>
                <w:szCs w:val="24"/>
              </w:rPr>
            </w:pPr>
            <w:r>
              <w:rPr>
                <w:sz w:val="24"/>
                <w:szCs w:val="24"/>
              </w:rPr>
              <w:t>Allows the score of the player to be changed to a new set value</w:t>
            </w:r>
          </w:p>
        </w:tc>
      </w:tr>
      <w:tr w:rsidR="002D0725" w14:paraId="446B16ED"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FCBBD45"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28C06E" w14:textId="77777777" w:rsidR="002D0725" w:rsidRDefault="009A24FD">
            <w:pPr>
              <w:widowControl w:val="0"/>
              <w:spacing w:line="240" w:lineRule="auto"/>
              <w:rPr>
                <w:sz w:val="24"/>
                <w:szCs w:val="24"/>
              </w:rPr>
            </w:pPr>
            <w:r>
              <w:rPr>
                <w:b/>
                <w:sz w:val="18"/>
                <w:szCs w:val="18"/>
              </w:rPr>
              <w:t>Method Signature</w:t>
            </w:r>
          </w:p>
        </w:tc>
      </w:tr>
      <w:tr w:rsidR="002D0725" w14:paraId="1ABC83A6"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B5B4934"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8143831" w14:textId="77777777" w:rsidR="002D0725" w:rsidRDefault="009A24FD">
            <w:pPr>
              <w:spacing w:line="240" w:lineRule="auto"/>
              <w:rPr>
                <w:sz w:val="24"/>
                <w:szCs w:val="24"/>
              </w:rPr>
            </w:pPr>
            <w:r>
              <w:t xml:space="preserve">public void </w:t>
            </w:r>
            <w:proofErr w:type="spellStart"/>
            <w:proofErr w:type="gramStart"/>
            <w:r>
              <w:t>setScore</w:t>
            </w:r>
            <w:proofErr w:type="spellEnd"/>
            <w:r>
              <w:t>(</w:t>
            </w:r>
            <w:proofErr w:type="gramEnd"/>
            <w:r>
              <w:t>int score)</w:t>
            </w:r>
          </w:p>
        </w:tc>
      </w:tr>
      <w:tr w:rsidR="002D0725" w14:paraId="41B6FB95"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133498" w14:textId="77777777" w:rsidR="002D0725" w:rsidRDefault="009A24FD">
            <w:pPr>
              <w:widowControl w:val="0"/>
              <w:spacing w:line="240" w:lineRule="auto"/>
              <w:rPr>
                <w:sz w:val="24"/>
                <w:szCs w:val="24"/>
              </w:rPr>
            </w:pPr>
            <w:proofErr w:type="spellStart"/>
            <w:r>
              <w:rPr>
                <w:sz w:val="24"/>
                <w:szCs w:val="24"/>
              </w:rPr>
              <w:t>getID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D59B62" w14:textId="77777777" w:rsidR="002D0725" w:rsidRDefault="009A24FD">
            <w:pPr>
              <w:widowControl w:val="0"/>
              <w:spacing w:line="240" w:lineRule="auto"/>
              <w:rPr>
                <w:sz w:val="24"/>
                <w:szCs w:val="24"/>
              </w:rPr>
            </w:pPr>
            <w:r>
              <w:rPr>
                <w:b/>
                <w:sz w:val="18"/>
                <w:szCs w:val="18"/>
              </w:rPr>
              <w:t>Method Description</w:t>
            </w:r>
          </w:p>
        </w:tc>
      </w:tr>
      <w:tr w:rsidR="002D0725" w14:paraId="33C9ACE8"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3DE5C1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47EE952" w14:textId="77777777" w:rsidR="002D0725" w:rsidRDefault="009A24FD">
            <w:pPr>
              <w:widowControl w:val="0"/>
              <w:spacing w:line="240" w:lineRule="auto"/>
              <w:rPr>
                <w:sz w:val="24"/>
                <w:szCs w:val="24"/>
              </w:rPr>
            </w:pPr>
            <w:r>
              <w:rPr>
                <w:sz w:val="24"/>
                <w:szCs w:val="24"/>
              </w:rPr>
              <w:t>Returns the unique int(</w:t>
            </w:r>
            <w:proofErr w:type="spellStart"/>
            <w:r>
              <w:rPr>
                <w:sz w:val="24"/>
                <w:szCs w:val="24"/>
              </w:rPr>
              <w:t>eger</w:t>
            </w:r>
            <w:proofErr w:type="spellEnd"/>
            <w:r>
              <w:rPr>
                <w:sz w:val="24"/>
                <w:szCs w:val="24"/>
              </w:rPr>
              <w:t>) ID of the player</w:t>
            </w:r>
          </w:p>
        </w:tc>
      </w:tr>
      <w:tr w:rsidR="002D0725" w14:paraId="224303B9"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AFB0A0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BBE4BC" w14:textId="77777777" w:rsidR="002D0725" w:rsidRDefault="009A24FD">
            <w:pPr>
              <w:widowControl w:val="0"/>
              <w:spacing w:line="240" w:lineRule="auto"/>
              <w:rPr>
                <w:sz w:val="24"/>
                <w:szCs w:val="24"/>
              </w:rPr>
            </w:pPr>
            <w:r>
              <w:rPr>
                <w:b/>
                <w:sz w:val="18"/>
                <w:szCs w:val="18"/>
              </w:rPr>
              <w:t>Method Signature</w:t>
            </w:r>
          </w:p>
        </w:tc>
      </w:tr>
      <w:tr w:rsidR="002D0725" w14:paraId="2DBE8AC0"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FF29AC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27FA6B" w14:textId="77777777" w:rsidR="002D0725" w:rsidRDefault="009A24FD">
            <w:pPr>
              <w:spacing w:line="240" w:lineRule="auto"/>
              <w:rPr>
                <w:sz w:val="24"/>
                <w:szCs w:val="24"/>
              </w:rPr>
            </w:pPr>
            <w:r>
              <w:t xml:space="preserve">public int </w:t>
            </w:r>
            <w:proofErr w:type="spellStart"/>
            <w:proofErr w:type="gramStart"/>
            <w:r>
              <w:t>getID</w:t>
            </w:r>
            <w:proofErr w:type="spellEnd"/>
            <w:r>
              <w:t>(</w:t>
            </w:r>
            <w:proofErr w:type="gramEnd"/>
            <w:r>
              <w:t>)</w:t>
            </w:r>
          </w:p>
        </w:tc>
      </w:tr>
      <w:tr w:rsidR="002D0725" w14:paraId="7B27819B"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1DDC437" w14:textId="77777777" w:rsidR="002D0725" w:rsidRDefault="009A24FD">
            <w:pPr>
              <w:widowControl w:val="0"/>
              <w:spacing w:line="240" w:lineRule="auto"/>
              <w:rPr>
                <w:sz w:val="24"/>
                <w:szCs w:val="24"/>
              </w:rPr>
            </w:pPr>
            <w:commentRangeStart w:id="52"/>
            <w:proofErr w:type="spellStart"/>
            <w:r>
              <w:rPr>
                <w:sz w:val="24"/>
                <w:szCs w:val="24"/>
              </w:rPr>
              <w:t>isHasPassedLastTurn</w:t>
            </w:r>
            <w:commentRangeEnd w:id="52"/>
            <w:proofErr w:type="spellEnd"/>
            <w:r w:rsidR="00CD1F2E">
              <w:rPr>
                <w:rStyle w:val="CommentReference"/>
              </w:rPr>
              <w:commentReference w:id="52"/>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3BD2B01" w14:textId="77777777" w:rsidR="002D0725" w:rsidRDefault="009A24FD">
            <w:pPr>
              <w:widowControl w:val="0"/>
              <w:spacing w:line="240" w:lineRule="auto"/>
              <w:rPr>
                <w:sz w:val="24"/>
                <w:szCs w:val="24"/>
              </w:rPr>
            </w:pPr>
            <w:r>
              <w:rPr>
                <w:b/>
                <w:sz w:val="18"/>
                <w:szCs w:val="18"/>
              </w:rPr>
              <w:t>Method Description</w:t>
            </w:r>
          </w:p>
        </w:tc>
      </w:tr>
      <w:tr w:rsidR="002D0725" w14:paraId="01E6F3B4"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A409A6"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1130656" w14:textId="77777777" w:rsidR="002D0725" w:rsidRDefault="009A24FD">
            <w:pPr>
              <w:widowControl w:val="0"/>
              <w:spacing w:line="240" w:lineRule="auto"/>
              <w:rPr>
                <w:sz w:val="24"/>
                <w:szCs w:val="24"/>
              </w:rPr>
            </w:pPr>
            <w:r>
              <w:rPr>
                <w:sz w:val="24"/>
                <w:szCs w:val="24"/>
              </w:rPr>
              <w:t xml:space="preserve">Returns the </w:t>
            </w:r>
            <w:proofErr w:type="spellStart"/>
            <w:r>
              <w:rPr>
                <w:sz w:val="24"/>
                <w:szCs w:val="24"/>
              </w:rPr>
              <w:t>boolean</w:t>
            </w:r>
            <w:proofErr w:type="spellEnd"/>
            <w:r>
              <w:rPr>
                <w:sz w:val="24"/>
                <w:szCs w:val="24"/>
              </w:rPr>
              <w:t xml:space="preserve"> of value of whether the player has passed their previous turn</w:t>
            </w:r>
          </w:p>
        </w:tc>
      </w:tr>
      <w:tr w:rsidR="002D0725" w14:paraId="5D7C2D1C"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41FE795"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03F289" w14:textId="77777777" w:rsidR="002D0725" w:rsidRDefault="009A24FD">
            <w:pPr>
              <w:widowControl w:val="0"/>
              <w:spacing w:line="240" w:lineRule="auto"/>
              <w:rPr>
                <w:sz w:val="24"/>
                <w:szCs w:val="24"/>
              </w:rPr>
            </w:pPr>
            <w:r>
              <w:rPr>
                <w:b/>
                <w:sz w:val="18"/>
                <w:szCs w:val="18"/>
              </w:rPr>
              <w:t>Method Signature</w:t>
            </w:r>
          </w:p>
        </w:tc>
      </w:tr>
      <w:tr w:rsidR="002D0725" w14:paraId="27ED1346"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FDB85FA"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3AFBCDC" w14:textId="77777777" w:rsidR="002D0725" w:rsidRDefault="009A24FD">
            <w:pPr>
              <w:spacing w:line="240" w:lineRule="auto"/>
              <w:rPr>
                <w:sz w:val="24"/>
                <w:szCs w:val="24"/>
              </w:rPr>
            </w:pPr>
            <w:r>
              <w:t xml:space="preserve">public </w:t>
            </w:r>
            <w:proofErr w:type="spellStart"/>
            <w:r>
              <w:t>boolean</w:t>
            </w:r>
            <w:proofErr w:type="spellEnd"/>
            <w:r>
              <w:t xml:space="preserve"> </w:t>
            </w:r>
            <w:proofErr w:type="spellStart"/>
            <w:proofErr w:type="gramStart"/>
            <w:r>
              <w:t>isHasPassedLastTurn</w:t>
            </w:r>
            <w:proofErr w:type="spellEnd"/>
            <w:r>
              <w:t>(</w:t>
            </w:r>
            <w:proofErr w:type="gramEnd"/>
            <w:r>
              <w:t>)</w:t>
            </w:r>
          </w:p>
        </w:tc>
      </w:tr>
      <w:tr w:rsidR="002D0725" w14:paraId="3B0C4C06"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259E" w14:textId="77777777" w:rsidR="002D0725" w:rsidRDefault="009A24FD">
            <w:pPr>
              <w:widowControl w:val="0"/>
              <w:spacing w:line="240" w:lineRule="auto"/>
              <w:rPr>
                <w:sz w:val="24"/>
                <w:szCs w:val="24"/>
              </w:rPr>
            </w:pPr>
            <w:commentRangeStart w:id="53"/>
            <w:proofErr w:type="spellStart"/>
            <w:r>
              <w:rPr>
                <w:sz w:val="24"/>
                <w:szCs w:val="24"/>
              </w:rPr>
              <w:t>setHasPassedLastTurn</w:t>
            </w:r>
            <w:commentRangeEnd w:id="53"/>
            <w:proofErr w:type="spellEnd"/>
            <w:r w:rsidR="00CD1F2E">
              <w:rPr>
                <w:rStyle w:val="CommentReference"/>
              </w:rPr>
              <w:commentReference w:id="53"/>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F4F949" w14:textId="77777777" w:rsidR="002D0725" w:rsidRDefault="009A24FD">
            <w:pPr>
              <w:widowControl w:val="0"/>
              <w:spacing w:line="240" w:lineRule="auto"/>
              <w:rPr>
                <w:sz w:val="24"/>
                <w:szCs w:val="24"/>
              </w:rPr>
            </w:pPr>
            <w:r>
              <w:rPr>
                <w:b/>
                <w:sz w:val="18"/>
                <w:szCs w:val="18"/>
              </w:rPr>
              <w:t>Method Description</w:t>
            </w:r>
          </w:p>
        </w:tc>
      </w:tr>
      <w:tr w:rsidR="002D0725" w14:paraId="451F4AAA"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CD483C"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591FA2" w14:textId="77777777" w:rsidR="002D0725" w:rsidRDefault="009A24FD">
            <w:pPr>
              <w:widowControl w:val="0"/>
              <w:spacing w:line="240" w:lineRule="auto"/>
              <w:rPr>
                <w:sz w:val="24"/>
                <w:szCs w:val="24"/>
              </w:rPr>
            </w:pPr>
            <w:r>
              <w:rPr>
                <w:sz w:val="24"/>
                <w:szCs w:val="24"/>
              </w:rPr>
              <w:t xml:space="preserve">Changes the state of </w:t>
            </w:r>
            <w:proofErr w:type="spellStart"/>
            <w:r>
              <w:rPr>
                <w:sz w:val="24"/>
                <w:szCs w:val="24"/>
              </w:rPr>
              <w:t>hasPassedLastTurn</w:t>
            </w:r>
            <w:proofErr w:type="spellEnd"/>
            <w:r>
              <w:rPr>
                <w:sz w:val="24"/>
                <w:szCs w:val="24"/>
              </w:rPr>
              <w:t xml:space="preserve"> to some </w:t>
            </w:r>
            <w:proofErr w:type="spellStart"/>
            <w:r>
              <w:rPr>
                <w:sz w:val="24"/>
                <w:szCs w:val="24"/>
              </w:rPr>
              <w:t>boolean</w:t>
            </w:r>
            <w:proofErr w:type="spellEnd"/>
            <w:r>
              <w:rPr>
                <w:sz w:val="24"/>
                <w:szCs w:val="24"/>
              </w:rPr>
              <w:t xml:space="preserve"> value passed in</w:t>
            </w:r>
          </w:p>
        </w:tc>
      </w:tr>
      <w:tr w:rsidR="002D0725" w14:paraId="5EFED255"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803A2B"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E44585E" w14:textId="77777777" w:rsidR="002D0725" w:rsidRDefault="009A24FD">
            <w:pPr>
              <w:widowControl w:val="0"/>
              <w:spacing w:line="240" w:lineRule="auto"/>
              <w:rPr>
                <w:sz w:val="24"/>
                <w:szCs w:val="24"/>
              </w:rPr>
            </w:pPr>
            <w:r>
              <w:rPr>
                <w:b/>
                <w:sz w:val="18"/>
                <w:szCs w:val="18"/>
              </w:rPr>
              <w:t>Method Signature</w:t>
            </w:r>
          </w:p>
        </w:tc>
      </w:tr>
      <w:tr w:rsidR="002D0725" w14:paraId="313AFE44"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D7EBF4"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83F11E" w14:textId="77777777" w:rsidR="002D0725" w:rsidRDefault="009A24FD">
            <w:pPr>
              <w:spacing w:line="240" w:lineRule="auto"/>
            </w:pPr>
            <w:r>
              <w:t xml:space="preserve">public void </w:t>
            </w:r>
            <w:proofErr w:type="spellStart"/>
            <w:proofErr w:type="gramStart"/>
            <w:r>
              <w:t>setHasPassedLastTurn</w:t>
            </w:r>
            <w:proofErr w:type="spellEnd"/>
            <w:r>
              <w:t>(</w:t>
            </w:r>
            <w:proofErr w:type="gramEnd"/>
          </w:p>
          <w:p w14:paraId="2EC5E0F2" w14:textId="77777777" w:rsidR="002D0725" w:rsidRDefault="009A24FD">
            <w:pPr>
              <w:spacing w:line="240" w:lineRule="auto"/>
            </w:pPr>
            <w:r>
              <w:t xml:space="preserve">        </w:t>
            </w:r>
            <w:proofErr w:type="spellStart"/>
            <w:r>
              <w:t>boolean</w:t>
            </w:r>
            <w:proofErr w:type="spellEnd"/>
            <w:r>
              <w:t xml:space="preserve"> </w:t>
            </w:r>
            <w:proofErr w:type="spellStart"/>
            <w:r>
              <w:t>hasPassedLastTurn</w:t>
            </w:r>
            <w:proofErr w:type="spellEnd"/>
          </w:p>
          <w:p w14:paraId="78535D9B" w14:textId="77777777" w:rsidR="002D0725" w:rsidRDefault="009A24FD">
            <w:pPr>
              <w:spacing w:line="240" w:lineRule="auto"/>
              <w:rPr>
                <w:sz w:val="24"/>
                <w:szCs w:val="24"/>
              </w:rPr>
            </w:pPr>
            <w:r>
              <w:t>)</w:t>
            </w:r>
          </w:p>
        </w:tc>
      </w:tr>
      <w:tr w:rsidR="002D0725" w14:paraId="777420DA"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F395364" w14:textId="77777777" w:rsidR="002D0725" w:rsidRDefault="009A24FD">
            <w:pPr>
              <w:widowControl w:val="0"/>
              <w:spacing w:line="240" w:lineRule="auto"/>
              <w:rPr>
                <w:sz w:val="24"/>
                <w:szCs w:val="24"/>
              </w:rPr>
            </w:pPr>
            <w:proofErr w:type="spellStart"/>
            <w:r>
              <w:rPr>
                <w:sz w:val="24"/>
                <w:szCs w:val="24"/>
              </w:rPr>
              <w:t>isActive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40F142" w14:textId="77777777" w:rsidR="002D0725" w:rsidRDefault="009A24FD">
            <w:pPr>
              <w:widowControl w:val="0"/>
              <w:spacing w:line="240" w:lineRule="auto"/>
              <w:rPr>
                <w:sz w:val="24"/>
                <w:szCs w:val="24"/>
              </w:rPr>
            </w:pPr>
            <w:r>
              <w:rPr>
                <w:b/>
                <w:sz w:val="18"/>
                <w:szCs w:val="18"/>
              </w:rPr>
              <w:t>Method Description</w:t>
            </w:r>
          </w:p>
        </w:tc>
      </w:tr>
      <w:tr w:rsidR="002D0725" w14:paraId="453F47E0"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D1D4E05"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846F55A" w14:textId="77777777" w:rsidR="002D0725" w:rsidRDefault="009A24FD">
            <w:pPr>
              <w:widowControl w:val="0"/>
              <w:spacing w:line="240" w:lineRule="auto"/>
              <w:rPr>
                <w:sz w:val="24"/>
                <w:szCs w:val="24"/>
              </w:rPr>
            </w:pPr>
            <w:r>
              <w:rPr>
                <w:sz w:val="24"/>
                <w:szCs w:val="24"/>
              </w:rPr>
              <w:t xml:space="preserve">Returns the </w:t>
            </w:r>
            <w:proofErr w:type="spellStart"/>
            <w:r>
              <w:rPr>
                <w:sz w:val="24"/>
                <w:szCs w:val="24"/>
              </w:rPr>
              <w:t>boolean</w:t>
            </w:r>
            <w:proofErr w:type="spellEnd"/>
            <w:r>
              <w:rPr>
                <w:sz w:val="24"/>
                <w:szCs w:val="24"/>
              </w:rPr>
              <w:t xml:space="preserve"> value of the player’s ability to make plays</w:t>
            </w:r>
          </w:p>
        </w:tc>
      </w:tr>
      <w:tr w:rsidR="002D0725" w14:paraId="0D6A7EE7"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B52F79"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CEAF94A" w14:textId="77777777" w:rsidR="002D0725" w:rsidRDefault="009A24FD">
            <w:pPr>
              <w:widowControl w:val="0"/>
              <w:spacing w:line="240" w:lineRule="auto"/>
              <w:rPr>
                <w:sz w:val="24"/>
                <w:szCs w:val="24"/>
              </w:rPr>
            </w:pPr>
            <w:r>
              <w:rPr>
                <w:b/>
                <w:sz w:val="18"/>
                <w:szCs w:val="18"/>
              </w:rPr>
              <w:t>Method Signature</w:t>
            </w:r>
          </w:p>
        </w:tc>
      </w:tr>
      <w:tr w:rsidR="002D0725" w14:paraId="7EA46E3B"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931080"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ECDB43" w14:textId="77777777" w:rsidR="002D0725" w:rsidRDefault="009A24FD">
            <w:pPr>
              <w:spacing w:line="240" w:lineRule="auto"/>
              <w:rPr>
                <w:sz w:val="24"/>
                <w:szCs w:val="24"/>
              </w:rPr>
            </w:pPr>
            <w:r>
              <w:t xml:space="preserve">public </w:t>
            </w:r>
            <w:proofErr w:type="spellStart"/>
            <w:r>
              <w:t>boolean</w:t>
            </w:r>
            <w:proofErr w:type="spellEnd"/>
            <w:r>
              <w:t xml:space="preserve"> </w:t>
            </w:r>
            <w:proofErr w:type="spellStart"/>
            <w:proofErr w:type="gramStart"/>
            <w:r>
              <w:t>isActive</w:t>
            </w:r>
            <w:proofErr w:type="spellEnd"/>
            <w:r>
              <w:t>(</w:t>
            </w:r>
            <w:proofErr w:type="gramEnd"/>
            <w:r>
              <w:t>)</w:t>
            </w:r>
          </w:p>
        </w:tc>
      </w:tr>
      <w:tr w:rsidR="002D0725" w14:paraId="069CBE1F" w14:textId="77777777">
        <w:trPr>
          <w:trHeight w:val="440"/>
        </w:trPr>
        <w:tc>
          <w:tcPr>
            <w:tcW w:w="4680"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25C5EC" w14:textId="77777777" w:rsidR="002D0725" w:rsidRDefault="009A24FD">
            <w:pPr>
              <w:widowControl w:val="0"/>
              <w:spacing w:line="240" w:lineRule="auto"/>
              <w:rPr>
                <w:sz w:val="24"/>
                <w:szCs w:val="24"/>
              </w:rPr>
            </w:pPr>
            <w:proofErr w:type="spellStart"/>
            <w:r>
              <w:rPr>
                <w:sz w:val="24"/>
                <w:szCs w:val="24"/>
              </w:rPr>
              <w:t>setActive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26A536" w14:textId="77777777" w:rsidR="002D0725" w:rsidRDefault="009A24FD">
            <w:pPr>
              <w:widowControl w:val="0"/>
              <w:spacing w:line="240" w:lineRule="auto"/>
              <w:rPr>
                <w:sz w:val="24"/>
                <w:szCs w:val="24"/>
              </w:rPr>
            </w:pPr>
            <w:r>
              <w:rPr>
                <w:b/>
                <w:sz w:val="18"/>
                <w:szCs w:val="18"/>
              </w:rPr>
              <w:t>Method Description</w:t>
            </w:r>
          </w:p>
        </w:tc>
      </w:tr>
      <w:tr w:rsidR="002D0725" w14:paraId="6B041D8B"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63652E6"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171EC4" w14:textId="77777777" w:rsidR="002D0725" w:rsidRDefault="009A24FD">
            <w:pPr>
              <w:widowControl w:val="0"/>
              <w:spacing w:line="240" w:lineRule="auto"/>
              <w:rPr>
                <w:sz w:val="24"/>
                <w:szCs w:val="24"/>
              </w:rPr>
            </w:pPr>
            <w:r>
              <w:rPr>
                <w:sz w:val="24"/>
                <w:szCs w:val="24"/>
              </w:rPr>
              <w:t xml:space="preserve">Allows the activity status of the player to be changed to some </w:t>
            </w:r>
            <w:proofErr w:type="spellStart"/>
            <w:r>
              <w:rPr>
                <w:sz w:val="24"/>
                <w:szCs w:val="24"/>
              </w:rPr>
              <w:t>boolean</w:t>
            </w:r>
            <w:proofErr w:type="spellEnd"/>
            <w:r>
              <w:rPr>
                <w:sz w:val="24"/>
                <w:szCs w:val="24"/>
              </w:rPr>
              <w:t xml:space="preserve"> value passed in</w:t>
            </w:r>
          </w:p>
        </w:tc>
      </w:tr>
      <w:tr w:rsidR="002D0725" w14:paraId="7DA2EA7F"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7EE3D42"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B0C5D9" w14:textId="77777777" w:rsidR="002D0725" w:rsidRDefault="009A24FD">
            <w:pPr>
              <w:widowControl w:val="0"/>
              <w:spacing w:line="240" w:lineRule="auto"/>
              <w:rPr>
                <w:sz w:val="24"/>
                <w:szCs w:val="24"/>
              </w:rPr>
            </w:pPr>
            <w:r>
              <w:rPr>
                <w:b/>
                <w:sz w:val="18"/>
                <w:szCs w:val="18"/>
              </w:rPr>
              <w:t>Method Signature</w:t>
            </w:r>
          </w:p>
        </w:tc>
      </w:tr>
      <w:tr w:rsidR="002D0725" w14:paraId="4CCF8BEA" w14:textId="77777777">
        <w:trPr>
          <w:trHeight w:val="440"/>
        </w:trPr>
        <w:tc>
          <w:tcPr>
            <w:tcW w:w="4680"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0B1414" w14:textId="77777777" w:rsidR="002D0725" w:rsidRDefault="002D0725">
            <w:pPr>
              <w:widowControl w:val="0"/>
              <w:spacing w:line="240" w:lineRule="auto"/>
              <w:rPr>
                <w:sz w:val="24"/>
                <w:szCs w:val="24"/>
              </w:rPr>
            </w:pP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0E2C8A" w14:textId="77777777" w:rsidR="002D0725" w:rsidRDefault="009A24FD">
            <w:pPr>
              <w:spacing w:line="240" w:lineRule="auto"/>
              <w:rPr>
                <w:sz w:val="24"/>
                <w:szCs w:val="24"/>
              </w:rPr>
            </w:pPr>
            <w:r>
              <w:t xml:space="preserve">public void </w:t>
            </w:r>
            <w:proofErr w:type="spellStart"/>
            <w:proofErr w:type="gramStart"/>
            <w:r>
              <w:t>setActive</w:t>
            </w:r>
            <w:proofErr w:type="spellEnd"/>
            <w:r>
              <w:t>(</w:t>
            </w:r>
            <w:proofErr w:type="spellStart"/>
            <w:proofErr w:type="gramEnd"/>
            <w:r>
              <w:t>boolean</w:t>
            </w:r>
            <w:proofErr w:type="spellEnd"/>
            <w:r>
              <w:t xml:space="preserve"> active)</w:t>
            </w:r>
          </w:p>
        </w:tc>
      </w:tr>
    </w:tbl>
    <w:p w14:paraId="51376B6B" w14:textId="77777777" w:rsidR="002D0725" w:rsidRDefault="002D0725">
      <w:pPr>
        <w:spacing w:before="240" w:after="240"/>
        <w:rPr>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725" w14:paraId="45298CF5"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20D8C9"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Class Name:</w:t>
            </w:r>
            <w:r>
              <w:rPr>
                <w:sz w:val="24"/>
                <w:szCs w:val="24"/>
              </w:rPr>
              <w:t xml:space="preserve"> Board</w:t>
            </w:r>
          </w:p>
        </w:tc>
      </w:tr>
      <w:tr w:rsidR="002D0725" w14:paraId="44F9B29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116918" w14:textId="77777777" w:rsidR="002D0725" w:rsidRDefault="009A24FD">
            <w:pPr>
              <w:widowControl w:val="0"/>
              <w:pBdr>
                <w:top w:val="nil"/>
                <w:left w:val="nil"/>
                <w:bottom w:val="nil"/>
                <w:right w:val="nil"/>
                <w:between w:val="nil"/>
              </w:pBdr>
              <w:spacing w:line="240" w:lineRule="auto"/>
              <w:rPr>
                <w:sz w:val="24"/>
                <w:szCs w:val="24"/>
              </w:rPr>
            </w:pPr>
            <w:r>
              <w:rPr>
                <w:b/>
                <w:sz w:val="24"/>
                <w:szCs w:val="24"/>
              </w:rPr>
              <w:t xml:space="preserve">Brief Description: </w:t>
            </w:r>
            <w:r>
              <w:rPr>
                <w:sz w:val="24"/>
                <w:szCs w:val="24"/>
              </w:rPr>
              <w:t>This class will keep track of the Tiles that are placed on the board, check that they have a valid placement, make sure that the placed word is a valid word in the dictionary, and will calculate the total score for the placed word.</w:t>
            </w:r>
          </w:p>
        </w:tc>
      </w:tr>
      <w:tr w:rsidR="002D0725" w14:paraId="72EF029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45CBEF" w14:textId="77777777" w:rsidR="002D0725" w:rsidRDefault="009A24FD">
            <w:pPr>
              <w:widowControl w:val="0"/>
              <w:pBdr>
                <w:top w:val="nil"/>
                <w:left w:val="nil"/>
                <w:bottom w:val="nil"/>
                <w:right w:val="nil"/>
                <w:between w:val="nil"/>
              </w:pBdr>
              <w:spacing w:line="240" w:lineRule="auto"/>
              <w:rPr>
                <w:b/>
                <w:sz w:val="24"/>
                <w:szCs w:val="24"/>
              </w:rPr>
            </w:pPr>
            <w:r>
              <w:rPr>
                <w:b/>
                <w:sz w:val="24"/>
                <w:szCs w:val="24"/>
              </w:rPr>
              <w:t>Attributes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AD71AF" w14:textId="77777777" w:rsidR="002D0725" w:rsidRDefault="009A24FD">
            <w:pPr>
              <w:widowControl w:val="0"/>
              <w:pBdr>
                <w:top w:val="nil"/>
                <w:left w:val="nil"/>
                <w:bottom w:val="nil"/>
                <w:right w:val="nil"/>
                <w:between w:val="nil"/>
              </w:pBdr>
              <w:spacing w:line="240" w:lineRule="auto"/>
              <w:rPr>
                <w:b/>
                <w:sz w:val="24"/>
                <w:szCs w:val="24"/>
              </w:rPr>
            </w:pPr>
            <w:r>
              <w:rPr>
                <w:b/>
                <w:sz w:val="24"/>
                <w:szCs w:val="24"/>
              </w:rPr>
              <w:t>Attribute Description</w:t>
            </w:r>
          </w:p>
        </w:tc>
      </w:tr>
      <w:tr w:rsidR="002D0725" w14:paraId="74E4FCF7" w14:textId="77777777">
        <w:trPr>
          <w:trHeight w:val="500"/>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4347A6"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private </w:t>
            </w:r>
            <w:proofErr w:type="gramStart"/>
            <w:r>
              <w:rPr>
                <w:sz w:val="24"/>
                <w:szCs w:val="24"/>
              </w:rPr>
              <w:t>Tile[</w:t>
            </w:r>
            <w:proofErr w:type="gramEnd"/>
            <w:r>
              <w:rPr>
                <w:sz w:val="24"/>
                <w:szCs w:val="24"/>
              </w:rPr>
              <w:t xml:space="preserve"> ][ ] board</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20A19D" w14:textId="77777777" w:rsidR="002D0725" w:rsidRDefault="009A24FD">
            <w:pPr>
              <w:widowControl w:val="0"/>
              <w:pBdr>
                <w:top w:val="nil"/>
                <w:left w:val="nil"/>
                <w:bottom w:val="nil"/>
                <w:right w:val="nil"/>
                <w:between w:val="nil"/>
              </w:pBdr>
              <w:spacing w:line="240" w:lineRule="auto"/>
              <w:rPr>
                <w:sz w:val="24"/>
                <w:szCs w:val="24"/>
              </w:rPr>
            </w:pPr>
            <w:r>
              <w:rPr>
                <w:sz w:val="24"/>
                <w:szCs w:val="24"/>
              </w:rPr>
              <w:t>The board data structure representation</w:t>
            </w:r>
          </w:p>
        </w:tc>
      </w:tr>
      <w:tr w:rsidR="002D0725" w14:paraId="00E248C8" w14:textId="77777777">
        <w:trPr>
          <w:trHeight w:val="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C99688" w14:textId="77777777" w:rsidR="002D0725" w:rsidRDefault="009A24FD">
            <w:pPr>
              <w:widowControl w:val="0"/>
              <w:pBdr>
                <w:top w:val="nil"/>
                <w:left w:val="nil"/>
                <w:bottom w:val="nil"/>
                <w:right w:val="nil"/>
                <w:between w:val="nil"/>
              </w:pBdr>
              <w:spacing w:line="240" w:lineRule="auto"/>
              <w:rPr>
                <w:sz w:val="24"/>
                <w:szCs w:val="24"/>
              </w:rPr>
            </w:pPr>
            <w:r>
              <w:rPr>
                <w:sz w:val="24"/>
                <w:szCs w:val="24"/>
              </w:rPr>
              <w:t>private Map&lt;</w:t>
            </w:r>
            <w:proofErr w:type="spellStart"/>
            <w:proofErr w:type="gramStart"/>
            <w:r>
              <w:rPr>
                <w:sz w:val="24"/>
                <w:szCs w:val="24"/>
              </w:rPr>
              <w:t>Point,ModifierType</w:t>
            </w:r>
            <w:proofErr w:type="spellEnd"/>
            <w:proofErr w:type="gramEnd"/>
            <w:r>
              <w:rPr>
                <w:sz w:val="24"/>
                <w:szCs w:val="24"/>
              </w:rPr>
              <w:t xml:space="preserve">&gt; </w:t>
            </w:r>
            <w:proofErr w:type="spellStart"/>
            <w:r>
              <w:rPr>
                <w:sz w:val="24"/>
                <w:szCs w:val="24"/>
              </w:rPr>
              <w:t>boardSpecialCell</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A08A31" w14:textId="77777777" w:rsidR="002D0725" w:rsidRDefault="009A24FD">
            <w:pPr>
              <w:widowControl w:val="0"/>
              <w:pBdr>
                <w:top w:val="nil"/>
                <w:left w:val="nil"/>
                <w:bottom w:val="nil"/>
                <w:right w:val="nil"/>
                <w:between w:val="nil"/>
              </w:pBdr>
              <w:spacing w:line="240" w:lineRule="auto"/>
              <w:rPr>
                <w:sz w:val="24"/>
                <w:szCs w:val="24"/>
              </w:rPr>
            </w:pPr>
            <w:r>
              <w:rPr>
                <w:sz w:val="24"/>
                <w:szCs w:val="24"/>
              </w:rPr>
              <w:t>Contains the cell locations with special multipliers</w:t>
            </w:r>
          </w:p>
        </w:tc>
      </w:tr>
      <w:tr w:rsidR="002D0725" w14:paraId="6DE39BE5"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40EBF02"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private </w:t>
            </w:r>
            <w:proofErr w:type="gramStart"/>
            <w:r>
              <w:rPr>
                <w:sz w:val="24"/>
                <w:szCs w:val="24"/>
              </w:rPr>
              <w:t>String[</w:t>
            </w:r>
            <w:proofErr w:type="gramEnd"/>
            <w:r>
              <w:rPr>
                <w:sz w:val="24"/>
                <w:szCs w:val="24"/>
              </w:rPr>
              <w:t xml:space="preserve"> ] </w:t>
            </w:r>
            <w:proofErr w:type="spellStart"/>
            <w:r>
              <w:rPr>
                <w:sz w:val="24"/>
                <w:szCs w:val="24"/>
              </w:rPr>
              <w:t>lastWordsPlayed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C2527F" w14:textId="77777777" w:rsidR="002D0725" w:rsidRDefault="009A24FD">
            <w:pPr>
              <w:widowControl w:val="0"/>
              <w:pBdr>
                <w:top w:val="nil"/>
                <w:left w:val="nil"/>
                <w:bottom w:val="nil"/>
                <w:right w:val="nil"/>
                <w:between w:val="nil"/>
              </w:pBdr>
              <w:spacing w:line="240" w:lineRule="auto"/>
              <w:rPr>
                <w:sz w:val="24"/>
                <w:szCs w:val="24"/>
              </w:rPr>
            </w:pPr>
            <w:r>
              <w:rPr>
                <w:sz w:val="24"/>
                <w:szCs w:val="24"/>
              </w:rPr>
              <w:t>Contains word created from tiles played by previous player</w:t>
            </w:r>
          </w:p>
        </w:tc>
      </w:tr>
      <w:tr w:rsidR="002D0725" w14:paraId="07D8F012" w14:textId="77777777">
        <w:trPr>
          <w:trHeight w:val="440"/>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FE0A543" w14:textId="77777777" w:rsidR="002D0725" w:rsidRDefault="009A24FD">
            <w:pPr>
              <w:widowControl w:val="0"/>
              <w:spacing w:line="240" w:lineRule="auto"/>
              <w:rPr>
                <w:b/>
                <w:sz w:val="24"/>
                <w:szCs w:val="24"/>
              </w:rPr>
            </w:pPr>
            <w:r>
              <w:rPr>
                <w:b/>
                <w:sz w:val="24"/>
                <w:szCs w:val="24"/>
              </w:rPr>
              <w:t>Methods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30EBF4" w14:textId="77777777" w:rsidR="002D0725" w:rsidRDefault="009A24FD">
            <w:pPr>
              <w:widowControl w:val="0"/>
              <w:spacing w:line="240" w:lineRule="auto"/>
              <w:rPr>
                <w:b/>
                <w:sz w:val="24"/>
                <w:szCs w:val="24"/>
              </w:rPr>
            </w:pPr>
            <w:r>
              <w:rPr>
                <w:b/>
                <w:sz w:val="24"/>
                <w:szCs w:val="24"/>
              </w:rPr>
              <w:t>Method Description</w:t>
            </w:r>
          </w:p>
        </w:tc>
      </w:tr>
      <w:tr w:rsidR="002D0725" w14:paraId="2E446F36" w14:textId="77777777">
        <w:trPr>
          <w:trHeight w:val="440"/>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87EA2E7" w14:textId="77777777" w:rsidR="002D0725" w:rsidRDefault="009A24FD">
            <w:pPr>
              <w:widowControl w:val="0"/>
              <w:spacing w:line="240" w:lineRule="auto"/>
              <w:rPr>
                <w:b/>
                <w:sz w:val="24"/>
                <w:szCs w:val="24"/>
              </w:rPr>
            </w:pPr>
            <w:commentRangeStart w:id="54"/>
            <w:commentRangeStart w:id="55"/>
            <w:proofErr w:type="spellStart"/>
            <w:r>
              <w:rPr>
                <w:sz w:val="24"/>
                <w:szCs w:val="24"/>
              </w:rPr>
              <w:t>hasAdjacentTile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D3C52E2" w14:textId="77777777" w:rsidR="002D0725" w:rsidRDefault="009A24FD">
            <w:pPr>
              <w:widowControl w:val="0"/>
              <w:spacing w:line="240" w:lineRule="auto"/>
              <w:rPr>
                <w:b/>
                <w:sz w:val="24"/>
                <w:szCs w:val="24"/>
              </w:rPr>
            </w:pPr>
            <w:r>
              <w:rPr>
                <w:sz w:val="24"/>
                <w:szCs w:val="24"/>
              </w:rPr>
              <w:t>checks if any of the four adjacent cells to point are occupied returns true if adjacent is occupied</w:t>
            </w:r>
          </w:p>
        </w:tc>
      </w:tr>
      <w:commentRangeEnd w:id="54"/>
      <w:tr w:rsidR="002D0725" w14:paraId="7024BA9D"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6B2C8F" w14:textId="77777777" w:rsidR="002D0725" w:rsidRDefault="009A24FD">
            <w:pPr>
              <w:widowControl w:val="0"/>
              <w:pBdr>
                <w:top w:val="nil"/>
                <w:left w:val="nil"/>
                <w:bottom w:val="nil"/>
                <w:right w:val="nil"/>
                <w:between w:val="nil"/>
              </w:pBdr>
              <w:spacing w:line="240" w:lineRule="auto"/>
              <w:rPr>
                <w:sz w:val="24"/>
                <w:szCs w:val="24"/>
              </w:rPr>
            </w:pPr>
            <w:r>
              <w:commentReference w:id="54"/>
            </w:r>
            <w:commentRangeEnd w:id="55"/>
            <w:r w:rsidR="00C9574E">
              <w:rPr>
                <w:rStyle w:val="CommentReference"/>
              </w:rPr>
              <w:commentReference w:id="55"/>
            </w:r>
            <w:proofErr w:type="spellStart"/>
            <w:r>
              <w:rPr>
                <w:sz w:val="24"/>
                <w:szCs w:val="24"/>
              </w:rPr>
              <w:t>hasDuplicates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499176F" w14:textId="77777777" w:rsidR="002D0725" w:rsidRDefault="009A24FD">
            <w:pPr>
              <w:widowControl w:val="0"/>
              <w:spacing w:line="240" w:lineRule="auto"/>
              <w:rPr>
                <w:sz w:val="24"/>
                <w:szCs w:val="24"/>
              </w:rPr>
            </w:pPr>
            <w:r>
              <w:rPr>
                <w:sz w:val="24"/>
                <w:szCs w:val="24"/>
              </w:rPr>
              <w:t>checks if any points have same x and y value</w:t>
            </w:r>
          </w:p>
        </w:tc>
      </w:tr>
      <w:tr w:rsidR="002D0725" w14:paraId="360BC20A"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C180934"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sameXorY</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25E695" w14:textId="77777777" w:rsidR="002D0725" w:rsidRDefault="009A24FD">
            <w:pPr>
              <w:widowControl w:val="0"/>
              <w:spacing w:line="240" w:lineRule="auto"/>
              <w:rPr>
                <w:sz w:val="24"/>
                <w:szCs w:val="24"/>
              </w:rPr>
            </w:pPr>
            <w:r>
              <w:rPr>
                <w:sz w:val="24"/>
                <w:szCs w:val="24"/>
              </w:rPr>
              <w:t>checks that all points have either same x or y value</w:t>
            </w:r>
          </w:p>
        </w:tc>
      </w:tr>
      <w:tr w:rsidR="002D0725" w14:paraId="27CF0805"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C1FC049"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initializeModifierCells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20BBBC" w14:textId="77777777" w:rsidR="002D0725" w:rsidRDefault="009A24FD">
            <w:pPr>
              <w:widowControl w:val="0"/>
              <w:pBdr>
                <w:top w:val="nil"/>
                <w:left w:val="nil"/>
                <w:bottom w:val="nil"/>
                <w:right w:val="nil"/>
                <w:between w:val="nil"/>
              </w:pBdr>
              <w:spacing w:line="240" w:lineRule="auto"/>
              <w:rPr>
                <w:sz w:val="24"/>
                <w:szCs w:val="24"/>
              </w:rPr>
            </w:pPr>
            <w:r>
              <w:rPr>
                <w:sz w:val="24"/>
                <w:szCs w:val="24"/>
              </w:rPr>
              <w:t xml:space="preserve">Initializes </w:t>
            </w:r>
            <w:proofErr w:type="spellStart"/>
            <w:r>
              <w:rPr>
                <w:sz w:val="24"/>
                <w:szCs w:val="24"/>
              </w:rPr>
              <w:t>boardSpecialCell</w:t>
            </w:r>
            <w:proofErr w:type="spellEnd"/>
            <w:r>
              <w:rPr>
                <w:sz w:val="24"/>
                <w:szCs w:val="24"/>
              </w:rPr>
              <w:t xml:space="preserve"> Attribute</w:t>
            </w:r>
          </w:p>
        </w:tc>
      </w:tr>
      <w:tr w:rsidR="002D0725" w14:paraId="3BB35062"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C7370CC" w14:textId="77777777" w:rsidR="002D0725" w:rsidRDefault="009A24FD">
            <w:pPr>
              <w:widowControl w:val="0"/>
              <w:pBdr>
                <w:top w:val="nil"/>
                <w:left w:val="nil"/>
                <w:bottom w:val="nil"/>
                <w:right w:val="nil"/>
                <w:between w:val="nil"/>
              </w:pBdr>
              <w:spacing w:line="240" w:lineRule="auto"/>
              <w:rPr>
                <w:sz w:val="24"/>
                <w:szCs w:val="24"/>
              </w:rPr>
            </w:pPr>
            <w:commentRangeStart w:id="56"/>
            <w:proofErr w:type="spellStart"/>
            <w:r>
              <w:rPr>
                <w:sz w:val="24"/>
                <w:szCs w:val="24"/>
              </w:rPr>
              <w:t>isValidWord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BB18CE" w14:textId="77777777" w:rsidR="002D0725" w:rsidRDefault="009A24FD">
            <w:pPr>
              <w:widowControl w:val="0"/>
              <w:pBdr>
                <w:top w:val="nil"/>
                <w:left w:val="nil"/>
                <w:bottom w:val="nil"/>
                <w:right w:val="nil"/>
                <w:between w:val="nil"/>
              </w:pBdr>
              <w:spacing w:line="240" w:lineRule="auto"/>
              <w:rPr>
                <w:sz w:val="24"/>
                <w:szCs w:val="24"/>
              </w:rPr>
            </w:pPr>
            <w:r>
              <w:rPr>
                <w:sz w:val="24"/>
                <w:szCs w:val="24"/>
              </w:rPr>
              <w:t>Checks whether a created word is within the game dictionary</w:t>
            </w:r>
            <w:commentRangeEnd w:id="56"/>
            <w:r w:rsidR="00316B9F">
              <w:rPr>
                <w:rStyle w:val="CommentReference"/>
              </w:rPr>
              <w:commentReference w:id="56"/>
            </w:r>
          </w:p>
        </w:tc>
      </w:tr>
      <w:tr w:rsidR="002D0725" w14:paraId="1DD18F9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1F8642"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stringBuild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6E76D4" w14:textId="77777777" w:rsidR="002D0725" w:rsidRDefault="009A24FD">
            <w:pPr>
              <w:widowControl w:val="0"/>
              <w:pBdr>
                <w:top w:val="nil"/>
                <w:left w:val="nil"/>
                <w:bottom w:val="nil"/>
                <w:right w:val="nil"/>
                <w:between w:val="nil"/>
              </w:pBdr>
              <w:spacing w:line="240" w:lineRule="auto"/>
              <w:rPr>
                <w:sz w:val="24"/>
                <w:szCs w:val="24"/>
              </w:rPr>
            </w:pPr>
            <w:r>
              <w:rPr>
                <w:sz w:val="24"/>
                <w:szCs w:val="24"/>
              </w:rPr>
              <w:t>Constructs words created from current tile placement</w:t>
            </w:r>
          </w:p>
        </w:tc>
      </w:tr>
      <w:tr w:rsidR="002D0725" w14:paraId="681D8075"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7E4EFA"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findOrigin</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A88C5D" w14:textId="77777777" w:rsidR="002D0725" w:rsidRDefault="009A24FD">
            <w:pPr>
              <w:widowControl w:val="0"/>
              <w:pBdr>
                <w:top w:val="nil"/>
                <w:left w:val="nil"/>
                <w:bottom w:val="nil"/>
                <w:right w:val="nil"/>
                <w:between w:val="nil"/>
              </w:pBdr>
              <w:spacing w:line="240" w:lineRule="auto"/>
              <w:rPr>
                <w:sz w:val="24"/>
                <w:szCs w:val="24"/>
              </w:rPr>
            </w:pPr>
            <w:r>
              <w:rPr>
                <w:sz w:val="24"/>
                <w:szCs w:val="24"/>
              </w:rPr>
              <w:t>Finds the originating tiles from newly placed tiles</w:t>
            </w:r>
          </w:p>
        </w:tc>
      </w:tr>
      <w:tr w:rsidR="002D0725" w14:paraId="272B132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D5FCF1"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getXAndY</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2558DBC" w14:textId="77777777" w:rsidR="002D0725" w:rsidRDefault="009A24FD">
            <w:pPr>
              <w:widowControl w:val="0"/>
              <w:pBdr>
                <w:top w:val="nil"/>
                <w:left w:val="nil"/>
                <w:bottom w:val="nil"/>
                <w:right w:val="nil"/>
                <w:between w:val="nil"/>
              </w:pBdr>
              <w:spacing w:line="240" w:lineRule="auto"/>
              <w:rPr>
                <w:sz w:val="24"/>
                <w:szCs w:val="24"/>
              </w:rPr>
            </w:pPr>
            <w:r>
              <w:rPr>
                <w:sz w:val="24"/>
                <w:szCs w:val="24"/>
              </w:rPr>
              <w:t>Returns tiles inside of given x and y locations</w:t>
            </w:r>
          </w:p>
        </w:tc>
      </w:tr>
      <w:tr w:rsidR="002D0725" w14:paraId="04A86090"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8A9F4E"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removeTiles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30E3F89" w14:textId="77777777" w:rsidR="002D0725" w:rsidRDefault="009A24FD">
            <w:pPr>
              <w:widowControl w:val="0"/>
              <w:pBdr>
                <w:top w:val="nil"/>
                <w:left w:val="nil"/>
                <w:bottom w:val="nil"/>
                <w:right w:val="nil"/>
                <w:between w:val="nil"/>
              </w:pBdr>
              <w:spacing w:line="240" w:lineRule="auto"/>
              <w:rPr>
                <w:sz w:val="24"/>
                <w:szCs w:val="24"/>
              </w:rPr>
            </w:pPr>
            <w:r>
              <w:rPr>
                <w:sz w:val="24"/>
                <w:szCs w:val="24"/>
              </w:rPr>
              <w:t>Removes tiles from board</w:t>
            </w:r>
          </w:p>
        </w:tc>
      </w:tr>
      <w:tr w:rsidR="002D0725" w14:paraId="0DD54E4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8D161B" w14:textId="77777777" w:rsidR="002D0725" w:rsidRDefault="009A24FD">
            <w:pPr>
              <w:widowControl w:val="0"/>
              <w:pBdr>
                <w:top w:val="nil"/>
                <w:left w:val="nil"/>
                <w:bottom w:val="nil"/>
                <w:right w:val="nil"/>
                <w:between w:val="nil"/>
              </w:pBdr>
              <w:spacing w:line="240" w:lineRule="auto"/>
              <w:rPr>
                <w:sz w:val="24"/>
                <w:szCs w:val="24"/>
              </w:rPr>
            </w:pPr>
            <w:commentRangeStart w:id="57"/>
            <w:proofErr w:type="spellStart"/>
            <w:r>
              <w:rPr>
                <w:sz w:val="24"/>
                <w:szCs w:val="24"/>
              </w:rPr>
              <w:lastRenderedPageBreak/>
              <w:t>hasAdjacentCaller</w:t>
            </w:r>
            <w:commentRangeEnd w:id="57"/>
            <w:proofErr w:type="spellEnd"/>
            <w:r w:rsidR="00FA4241">
              <w:rPr>
                <w:rStyle w:val="CommentReference"/>
              </w:rPr>
              <w:commentReference w:id="57"/>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195E094" w14:textId="77777777" w:rsidR="002D0725" w:rsidRDefault="009A24FD">
            <w:pPr>
              <w:widowControl w:val="0"/>
              <w:pBdr>
                <w:top w:val="nil"/>
                <w:left w:val="nil"/>
                <w:bottom w:val="nil"/>
                <w:right w:val="nil"/>
                <w:between w:val="nil"/>
              </w:pBdr>
              <w:spacing w:line="240" w:lineRule="auto"/>
              <w:rPr>
                <w:sz w:val="24"/>
                <w:szCs w:val="24"/>
              </w:rPr>
            </w:pPr>
            <w:r>
              <w:rPr>
                <w:sz w:val="24"/>
                <w:szCs w:val="24"/>
              </w:rPr>
              <w:t>A caller method for testing purposes</w:t>
            </w:r>
          </w:p>
        </w:tc>
      </w:tr>
      <w:tr w:rsidR="002D0725" w14:paraId="2248751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B28E2B1"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playTiles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A8D8587" w14:textId="77777777" w:rsidR="002D0725" w:rsidRDefault="009A24FD">
            <w:pPr>
              <w:widowControl w:val="0"/>
              <w:spacing w:line="240" w:lineRule="auto"/>
              <w:rPr>
                <w:sz w:val="24"/>
                <w:szCs w:val="24"/>
              </w:rPr>
            </w:pPr>
            <w:r>
              <w:rPr>
                <w:sz w:val="24"/>
                <w:szCs w:val="24"/>
              </w:rPr>
              <w:t>places tiles at positions on the board and returns the score of the play made</w:t>
            </w:r>
          </w:p>
        </w:tc>
      </w:tr>
      <w:tr w:rsidR="002D0725" w14:paraId="1C8635F6"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C0E6AB"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addToBoard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35E1CDE" w14:textId="77777777" w:rsidR="002D0725" w:rsidRDefault="009A24FD">
            <w:pPr>
              <w:widowControl w:val="0"/>
              <w:spacing w:line="240" w:lineRule="auto"/>
              <w:rPr>
                <w:sz w:val="24"/>
                <w:szCs w:val="24"/>
              </w:rPr>
            </w:pPr>
            <w:r>
              <w:rPr>
                <w:sz w:val="24"/>
                <w:szCs w:val="24"/>
              </w:rPr>
              <w:t>helper method which adds tiles to the board at specified points. does not check scoring or validity of play</w:t>
            </w:r>
          </w:p>
        </w:tc>
      </w:tr>
      <w:tr w:rsidR="002D0725" w14:paraId="1FE8E6A5" w14:textId="77777777">
        <w:trPr>
          <w:trHeight w:val="45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D0D284" w14:textId="77777777" w:rsidR="002D0725" w:rsidRDefault="009A24FD">
            <w:pPr>
              <w:widowControl w:val="0"/>
              <w:pBdr>
                <w:top w:val="nil"/>
                <w:left w:val="nil"/>
                <w:bottom w:val="nil"/>
                <w:right w:val="nil"/>
                <w:between w:val="nil"/>
              </w:pBdr>
              <w:spacing w:line="240" w:lineRule="auto"/>
              <w:rPr>
                <w:sz w:val="24"/>
                <w:szCs w:val="24"/>
              </w:rPr>
            </w:pPr>
            <w:r>
              <w:rPr>
                <w:sz w:val="24"/>
                <w:szCs w:val="24"/>
              </w:rPr>
              <w:t>score</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28FBFA" w14:textId="77777777" w:rsidR="002D0725" w:rsidRDefault="009A24FD">
            <w:pPr>
              <w:widowControl w:val="0"/>
              <w:spacing w:line="240" w:lineRule="auto"/>
              <w:rPr>
                <w:sz w:val="24"/>
                <w:szCs w:val="24"/>
              </w:rPr>
            </w:pPr>
            <w:r>
              <w:rPr>
                <w:sz w:val="24"/>
                <w:szCs w:val="24"/>
              </w:rPr>
              <w:t>helper method; calculates the score of tiles played with words and modifier cells.</w:t>
            </w:r>
          </w:p>
          <w:p w14:paraId="0857807D" w14:textId="77777777" w:rsidR="002D0725" w:rsidRDefault="009A24FD">
            <w:pPr>
              <w:widowControl w:val="0"/>
              <w:spacing w:line="240" w:lineRule="auto"/>
              <w:rPr>
                <w:sz w:val="24"/>
                <w:szCs w:val="24"/>
              </w:rPr>
            </w:pPr>
            <w:r>
              <w:rPr>
                <w:sz w:val="24"/>
                <w:szCs w:val="24"/>
              </w:rPr>
              <w:t xml:space="preserve">Also updates </w:t>
            </w:r>
            <w:proofErr w:type="spellStart"/>
            <w:r>
              <w:rPr>
                <w:sz w:val="24"/>
                <w:szCs w:val="24"/>
              </w:rPr>
              <w:t>lastWordsPlayed</w:t>
            </w:r>
            <w:proofErr w:type="spellEnd"/>
          </w:p>
        </w:tc>
      </w:tr>
      <w:tr w:rsidR="002D0725" w14:paraId="0EA9C7BC" w14:textId="77777777">
        <w:trPr>
          <w:trHeight w:val="45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E51A5D"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validatePositions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4313422" w14:textId="77777777" w:rsidR="002D0725" w:rsidRDefault="009A24FD">
            <w:pPr>
              <w:widowControl w:val="0"/>
              <w:pBdr>
                <w:top w:val="nil"/>
                <w:left w:val="nil"/>
                <w:bottom w:val="nil"/>
                <w:right w:val="nil"/>
                <w:between w:val="nil"/>
              </w:pBdr>
              <w:spacing w:line="240" w:lineRule="auto"/>
              <w:rPr>
                <w:sz w:val="24"/>
                <w:szCs w:val="24"/>
              </w:rPr>
            </w:pPr>
            <w:r>
              <w:rPr>
                <w:sz w:val="24"/>
                <w:szCs w:val="24"/>
              </w:rPr>
              <w:t>Validates possible location of tiles on the board</w:t>
            </w:r>
          </w:p>
        </w:tc>
      </w:tr>
      <w:tr w:rsidR="002D0725" w14:paraId="28AF3B6D" w14:textId="77777777">
        <w:trPr>
          <w:trHeight w:val="45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60206F"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getLastWordsPlayed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C91172" w14:textId="77777777" w:rsidR="002D0725" w:rsidRDefault="009A24FD">
            <w:pPr>
              <w:widowControl w:val="0"/>
              <w:pBdr>
                <w:top w:val="nil"/>
                <w:left w:val="nil"/>
                <w:bottom w:val="nil"/>
                <w:right w:val="nil"/>
                <w:between w:val="nil"/>
              </w:pBdr>
              <w:spacing w:line="240" w:lineRule="auto"/>
              <w:rPr>
                <w:sz w:val="24"/>
                <w:szCs w:val="24"/>
              </w:rPr>
            </w:pPr>
            <w:r>
              <w:rPr>
                <w:sz w:val="24"/>
                <w:szCs w:val="24"/>
              </w:rPr>
              <w:t>an array of the words played on the most recent board change</w:t>
            </w:r>
          </w:p>
        </w:tc>
      </w:tr>
      <w:tr w:rsidR="002D0725" w14:paraId="2140E539" w14:textId="77777777">
        <w:trPr>
          <w:trHeight w:val="45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587857C" w14:textId="77777777" w:rsidR="002D0725" w:rsidRDefault="009A24FD">
            <w:pPr>
              <w:widowControl w:val="0"/>
              <w:pBdr>
                <w:top w:val="nil"/>
                <w:left w:val="nil"/>
                <w:bottom w:val="nil"/>
                <w:right w:val="nil"/>
                <w:between w:val="nil"/>
              </w:pBdr>
              <w:spacing w:line="240" w:lineRule="auto"/>
              <w:rPr>
                <w:sz w:val="24"/>
                <w:szCs w:val="24"/>
              </w:rPr>
            </w:pPr>
            <w:proofErr w:type="spellStart"/>
            <w:r>
              <w:rPr>
                <w:sz w:val="24"/>
                <w:szCs w:val="24"/>
              </w:rPr>
              <w:t>clearBoard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B18CB6D" w14:textId="77777777" w:rsidR="002D0725" w:rsidRDefault="009A24FD">
            <w:pPr>
              <w:widowControl w:val="0"/>
              <w:pBdr>
                <w:top w:val="nil"/>
                <w:left w:val="nil"/>
                <w:bottom w:val="nil"/>
                <w:right w:val="nil"/>
                <w:between w:val="nil"/>
              </w:pBdr>
              <w:spacing w:line="240" w:lineRule="auto"/>
              <w:rPr>
                <w:sz w:val="24"/>
                <w:szCs w:val="24"/>
              </w:rPr>
            </w:pPr>
            <w:r>
              <w:rPr>
                <w:sz w:val="24"/>
                <w:szCs w:val="24"/>
              </w:rPr>
              <w:t>Clears the board of all tiles, puts null values in their place</w:t>
            </w:r>
          </w:p>
        </w:tc>
      </w:tr>
    </w:tbl>
    <w:p w14:paraId="51A68044" w14:textId="77777777" w:rsidR="002D0725" w:rsidRDefault="002D0725">
      <w:pPr>
        <w:spacing w:before="240" w:after="240"/>
        <w:rPr>
          <w:sz w:val="24"/>
          <w:szCs w:val="24"/>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725" w14:paraId="675EDAD8"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939242" w14:textId="77777777" w:rsidR="002D0725" w:rsidRDefault="009A24FD">
            <w:pPr>
              <w:widowControl w:val="0"/>
              <w:spacing w:line="240" w:lineRule="auto"/>
              <w:rPr>
                <w:sz w:val="24"/>
                <w:szCs w:val="24"/>
              </w:rPr>
            </w:pPr>
            <w:r>
              <w:rPr>
                <w:b/>
                <w:sz w:val="24"/>
                <w:szCs w:val="24"/>
              </w:rPr>
              <w:t>Class Name:</w:t>
            </w:r>
            <w:r>
              <w:rPr>
                <w:sz w:val="24"/>
                <w:szCs w:val="24"/>
              </w:rPr>
              <w:t xml:space="preserve"> Game</w:t>
            </w:r>
          </w:p>
        </w:tc>
      </w:tr>
      <w:tr w:rsidR="002D0725" w14:paraId="0C93AD13"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FE8DD3" w14:textId="77777777" w:rsidR="002D0725" w:rsidRDefault="009A24FD">
            <w:pPr>
              <w:widowControl w:val="0"/>
              <w:spacing w:line="240" w:lineRule="auto"/>
              <w:rPr>
                <w:sz w:val="24"/>
                <w:szCs w:val="24"/>
              </w:rPr>
            </w:pPr>
            <w:r>
              <w:rPr>
                <w:b/>
                <w:sz w:val="24"/>
                <w:szCs w:val="24"/>
              </w:rPr>
              <w:t xml:space="preserve">Brief Description: </w:t>
            </w:r>
            <w:r>
              <w:rPr>
                <w:sz w:val="24"/>
                <w:szCs w:val="24"/>
              </w:rPr>
              <w:t>This class will keep track of all game information and send it Game Controller</w:t>
            </w:r>
          </w:p>
        </w:tc>
      </w:tr>
      <w:tr w:rsidR="002D0725" w14:paraId="67FDA719"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8636814" w14:textId="77777777" w:rsidR="002D0725" w:rsidRDefault="009A24FD">
            <w:pPr>
              <w:widowControl w:val="0"/>
              <w:spacing w:line="240" w:lineRule="auto"/>
              <w:rPr>
                <w:b/>
                <w:sz w:val="24"/>
                <w:szCs w:val="24"/>
              </w:rPr>
            </w:pPr>
            <w:r>
              <w:rPr>
                <w:b/>
                <w:sz w:val="24"/>
                <w:szCs w:val="24"/>
              </w:rPr>
              <w:t>Attributes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9C8741" w14:textId="77777777" w:rsidR="002D0725" w:rsidRDefault="009A24FD">
            <w:pPr>
              <w:widowControl w:val="0"/>
              <w:spacing w:line="240" w:lineRule="auto"/>
              <w:rPr>
                <w:b/>
                <w:sz w:val="24"/>
                <w:szCs w:val="24"/>
              </w:rPr>
            </w:pPr>
            <w:r>
              <w:rPr>
                <w:b/>
                <w:sz w:val="24"/>
                <w:szCs w:val="24"/>
              </w:rPr>
              <w:t>Attribute Description</w:t>
            </w:r>
          </w:p>
        </w:tc>
      </w:tr>
      <w:tr w:rsidR="002D0725" w14:paraId="27237470" w14:textId="77777777">
        <w:trPr>
          <w:trHeight w:val="500"/>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90045CC" w14:textId="77777777" w:rsidR="002D0725" w:rsidRDefault="009A24FD">
            <w:pPr>
              <w:widowControl w:val="0"/>
              <w:spacing w:line="240" w:lineRule="auto"/>
              <w:rPr>
                <w:sz w:val="24"/>
                <w:szCs w:val="24"/>
              </w:rPr>
            </w:pPr>
            <w:r>
              <w:rPr>
                <w:sz w:val="24"/>
                <w:szCs w:val="24"/>
              </w:rPr>
              <w:t xml:space="preserve">private </w:t>
            </w:r>
            <w:proofErr w:type="gramStart"/>
            <w:r>
              <w:rPr>
                <w:sz w:val="24"/>
                <w:szCs w:val="24"/>
              </w:rPr>
              <w:t>Player[</w:t>
            </w:r>
            <w:proofErr w:type="gramEnd"/>
            <w:r>
              <w:rPr>
                <w:sz w:val="24"/>
                <w:szCs w:val="24"/>
              </w:rPr>
              <w:t>] players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A82632C" w14:textId="77777777" w:rsidR="002D0725" w:rsidRDefault="009A24FD">
            <w:pPr>
              <w:widowControl w:val="0"/>
              <w:spacing w:line="240" w:lineRule="auto"/>
              <w:rPr>
                <w:sz w:val="24"/>
                <w:szCs w:val="24"/>
              </w:rPr>
            </w:pPr>
            <w:r>
              <w:rPr>
                <w:sz w:val="24"/>
                <w:szCs w:val="24"/>
              </w:rPr>
              <w:t>Data Structure representing players in current game</w:t>
            </w:r>
          </w:p>
        </w:tc>
      </w:tr>
      <w:tr w:rsidR="002D0725" w14:paraId="0CE0AF27" w14:textId="77777777">
        <w:trPr>
          <w:trHeight w:val="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36C448" w14:textId="77777777" w:rsidR="002D0725" w:rsidRDefault="009A24FD">
            <w:pPr>
              <w:widowControl w:val="0"/>
              <w:spacing w:line="240" w:lineRule="auto"/>
              <w:rPr>
                <w:sz w:val="24"/>
                <w:szCs w:val="24"/>
              </w:rPr>
            </w:pPr>
            <w:r>
              <w:rPr>
                <w:sz w:val="24"/>
                <w:szCs w:val="24"/>
              </w:rPr>
              <w:t xml:space="preserve">private Board </w:t>
            </w:r>
            <w:proofErr w:type="spellStart"/>
            <w:r>
              <w:rPr>
                <w:sz w:val="24"/>
                <w:szCs w:val="24"/>
              </w:rPr>
              <w:t>board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E14BE98" w14:textId="77777777" w:rsidR="002D0725" w:rsidRDefault="009A24FD">
            <w:pPr>
              <w:widowControl w:val="0"/>
              <w:spacing w:line="240" w:lineRule="auto"/>
              <w:rPr>
                <w:sz w:val="24"/>
                <w:szCs w:val="24"/>
              </w:rPr>
            </w:pPr>
            <w:r>
              <w:rPr>
                <w:sz w:val="24"/>
                <w:szCs w:val="24"/>
              </w:rPr>
              <w:t>The game board</w:t>
            </w:r>
          </w:p>
        </w:tc>
      </w:tr>
      <w:tr w:rsidR="002D0725" w14:paraId="62A30CCA"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AC2E28" w14:textId="77777777" w:rsidR="002D0725" w:rsidRDefault="009A24FD">
            <w:pPr>
              <w:widowControl w:val="0"/>
              <w:spacing w:line="240" w:lineRule="auto"/>
              <w:rPr>
                <w:sz w:val="24"/>
                <w:szCs w:val="24"/>
              </w:rPr>
            </w:pPr>
            <w:r>
              <w:rPr>
                <w:sz w:val="24"/>
                <w:szCs w:val="24"/>
              </w:rPr>
              <w:t xml:space="preserve">private Ruleset </w:t>
            </w:r>
            <w:proofErr w:type="spellStart"/>
            <w:r>
              <w:rPr>
                <w:sz w:val="24"/>
                <w:szCs w:val="24"/>
              </w:rPr>
              <w:t>ruleset</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27376D8" w14:textId="77777777" w:rsidR="002D0725" w:rsidRDefault="009A24FD">
            <w:pPr>
              <w:widowControl w:val="0"/>
              <w:spacing w:line="240" w:lineRule="auto"/>
              <w:rPr>
                <w:sz w:val="24"/>
                <w:szCs w:val="24"/>
              </w:rPr>
            </w:pPr>
            <w:r>
              <w:rPr>
                <w:sz w:val="24"/>
                <w:szCs w:val="24"/>
              </w:rPr>
              <w:t>The game ruleset</w:t>
            </w:r>
          </w:p>
        </w:tc>
      </w:tr>
      <w:tr w:rsidR="002D0725" w14:paraId="210B9965"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42E96CC" w14:textId="77777777" w:rsidR="002D0725" w:rsidRDefault="009A24FD">
            <w:pPr>
              <w:widowControl w:val="0"/>
              <w:spacing w:line="240" w:lineRule="auto"/>
              <w:rPr>
                <w:sz w:val="24"/>
                <w:szCs w:val="24"/>
              </w:rPr>
            </w:pPr>
            <w:r>
              <w:rPr>
                <w:sz w:val="24"/>
                <w:szCs w:val="24"/>
              </w:rPr>
              <w:t xml:space="preserve">private </w:t>
            </w:r>
            <w:proofErr w:type="spellStart"/>
            <w:r>
              <w:rPr>
                <w:sz w:val="24"/>
                <w:szCs w:val="24"/>
              </w:rPr>
              <w:t>LocalPlayer</w:t>
            </w:r>
            <w:proofErr w:type="spellEnd"/>
            <w:r>
              <w:rPr>
                <w:sz w:val="24"/>
                <w:szCs w:val="24"/>
              </w:rPr>
              <w:t xml:space="preserve"> self</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5BDBCA" w14:textId="77777777" w:rsidR="002D0725" w:rsidRDefault="009A24FD">
            <w:pPr>
              <w:widowControl w:val="0"/>
              <w:spacing w:line="240" w:lineRule="auto"/>
              <w:rPr>
                <w:sz w:val="24"/>
                <w:szCs w:val="24"/>
              </w:rPr>
            </w:pPr>
            <w:r>
              <w:rPr>
                <w:sz w:val="24"/>
                <w:szCs w:val="24"/>
              </w:rPr>
              <w:t>The local player representing the current instance</w:t>
            </w:r>
          </w:p>
        </w:tc>
      </w:tr>
      <w:tr w:rsidR="002D0725" w14:paraId="4BA0125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087655" w14:textId="77777777" w:rsidR="002D0725" w:rsidRDefault="009A24FD">
            <w:pPr>
              <w:widowControl w:val="0"/>
              <w:spacing w:line="240" w:lineRule="auto"/>
              <w:rPr>
                <w:sz w:val="24"/>
                <w:szCs w:val="24"/>
              </w:rPr>
            </w:pPr>
            <w:r>
              <w:rPr>
                <w:sz w:val="24"/>
                <w:szCs w:val="24"/>
              </w:rPr>
              <w:t xml:space="preserve">private int </w:t>
            </w:r>
            <w:proofErr w:type="spellStart"/>
            <w:r>
              <w:rPr>
                <w:sz w:val="24"/>
                <w:szCs w:val="24"/>
              </w:rPr>
              <w:t>currentPlayerTime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B06F06" w14:textId="77777777" w:rsidR="002D0725" w:rsidRDefault="009A24FD">
            <w:pPr>
              <w:widowControl w:val="0"/>
              <w:spacing w:line="240" w:lineRule="auto"/>
              <w:rPr>
                <w:sz w:val="24"/>
                <w:szCs w:val="24"/>
              </w:rPr>
            </w:pPr>
            <w:r>
              <w:rPr>
                <w:sz w:val="24"/>
                <w:szCs w:val="24"/>
              </w:rPr>
              <w:t>how much time (in seconds) the current player has</w:t>
            </w:r>
          </w:p>
        </w:tc>
      </w:tr>
      <w:tr w:rsidR="002D0725" w14:paraId="2A99B0E0"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6EC99A7" w14:textId="77777777" w:rsidR="002D0725" w:rsidRDefault="009A24FD">
            <w:pPr>
              <w:widowControl w:val="0"/>
              <w:spacing w:line="240" w:lineRule="auto"/>
              <w:rPr>
                <w:sz w:val="24"/>
                <w:szCs w:val="24"/>
              </w:rPr>
            </w:pPr>
            <w:r>
              <w:rPr>
                <w:sz w:val="24"/>
                <w:szCs w:val="24"/>
              </w:rPr>
              <w:t xml:space="preserve">private int </w:t>
            </w:r>
            <w:proofErr w:type="spellStart"/>
            <w:r>
              <w:rPr>
                <w:sz w:val="24"/>
                <w:szCs w:val="24"/>
              </w:rPr>
              <w:t>gameTime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CF73C8" w14:textId="77777777" w:rsidR="002D0725" w:rsidRDefault="009A24FD">
            <w:pPr>
              <w:widowControl w:val="0"/>
              <w:spacing w:line="240" w:lineRule="auto"/>
              <w:rPr>
                <w:sz w:val="24"/>
                <w:szCs w:val="24"/>
              </w:rPr>
            </w:pPr>
            <w:r>
              <w:rPr>
                <w:sz w:val="24"/>
                <w:szCs w:val="24"/>
              </w:rPr>
              <w:t>how much time (in seconds) remains in the game</w:t>
            </w:r>
          </w:p>
        </w:tc>
      </w:tr>
      <w:tr w:rsidR="002D0725" w14:paraId="27C7325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5234675" w14:textId="77777777" w:rsidR="002D0725" w:rsidRDefault="009A24FD">
            <w:pPr>
              <w:widowControl w:val="0"/>
              <w:spacing w:line="240" w:lineRule="auto"/>
              <w:rPr>
                <w:sz w:val="24"/>
                <w:szCs w:val="24"/>
              </w:rPr>
            </w:pPr>
            <w:r>
              <w:rPr>
                <w:sz w:val="24"/>
                <w:szCs w:val="24"/>
              </w:rPr>
              <w:lastRenderedPageBreak/>
              <w:t xml:space="preserve">private int </w:t>
            </w:r>
            <w:proofErr w:type="spellStart"/>
            <w:r>
              <w:rPr>
                <w:sz w:val="24"/>
                <w:szCs w:val="24"/>
              </w:rPr>
              <w:t>currentPlayer</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552E27A" w14:textId="77777777" w:rsidR="002D0725" w:rsidRDefault="009A24FD">
            <w:pPr>
              <w:widowControl w:val="0"/>
              <w:spacing w:line="240" w:lineRule="auto"/>
              <w:rPr>
                <w:sz w:val="24"/>
                <w:szCs w:val="24"/>
              </w:rPr>
            </w:pPr>
            <w:r>
              <w:rPr>
                <w:sz w:val="24"/>
                <w:szCs w:val="24"/>
              </w:rPr>
              <w:t>The current player identified by their ID and position in players</w:t>
            </w:r>
          </w:p>
        </w:tc>
      </w:tr>
      <w:tr w:rsidR="002D0725" w14:paraId="15CF65D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FE33383" w14:textId="77777777" w:rsidR="002D0725" w:rsidRDefault="009A24FD">
            <w:pPr>
              <w:widowControl w:val="0"/>
              <w:spacing w:line="240" w:lineRule="auto"/>
              <w:rPr>
                <w:b/>
                <w:sz w:val="24"/>
                <w:szCs w:val="24"/>
              </w:rPr>
            </w:pPr>
            <w:r>
              <w:rPr>
                <w:b/>
                <w:sz w:val="24"/>
                <w:szCs w:val="24"/>
              </w:rPr>
              <w:t>Methods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A3BDE63" w14:textId="77777777" w:rsidR="002D0725" w:rsidRDefault="009A24FD">
            <w:pPr>
              <w:widowControl w:val="0"/>
              <w:spacing w:line="240" w:lineRule="auto"/>
              <w:rPr>
                <w:b/>
                <w:sz w:val="24"/>
                <w:szCs w:val="24"/>
              </w:rPr>
            </w:pPr>
            <w:r>
              <w:rPr>
                <w:b/>
                <w:sz w:val="24"/>
                <w:szCs w:val="24"/>
              </w:rPr>
              <w:t>Method Description</w:t>
            </w:r>
          </w:p>
        </w:tc>
      </w:tr>
      <w:tr w:rsidR="002D0725" w14:paraId="60D7E404"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82B5D5" w14:textId="77777777" w:rsidR="002D0725" w:rsidRDefault="009A24FD">
            <w:pPr>
              <w:widowControl w:val="0"/>
              <w:spacing w:line="240" w:lineRule="auto"/>
              <w:rPr>
                <w:sz w:val="24"/>
                <w:szCs w:val="24"/>
              </w:rPr>
            </w:pPr>
            <w:proofErr w:type="spellStart"/>
            <w:r>
              <w:rPr>
                <w:sz w:val="24"/>
                <w:szCs w:val="24"/>
              </w:rPr>
              <w:t>playTiles</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1868638" w14:textId="77777777" w:rsidR="002D0725" w:rsidRDefault="009A24FD">
            <w:pPr>
              <w:widowControl w:val="0"/>
              <w:spacing w:line="240" w:lineRule="auto"/>
              <w:rPr>
                <w:sz w:val="24"/>
                <w:szCs w:val="24"/>
              </w:rPr>
            </w:pPr>
            <w:r>
              <w:rPr>
                <w:sz w:val="24"/>
                <w:szCs w:val="24"/>
              </w:rPr>
              <w:t>Plays tiles on the board for a player</w:t>
            </w:r>
          </w:p>
        </w:tc>
      </w:tr>
      <w:tr w:rsidR="002D0725" w14:paraId="62286A6A"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5346D7" w14:textId="77777777" w:rsidR="002D0725" w:rsidRDefault="009A24FD">
            <w:pPr>
              <w:widowControl w:val="0"/>
              <w:spacing w:line="240" w:lineRule="auto"/>
              <w:rPr>
                <w:sz w:val="24"/>
                <w:szCs w:val="24"/>
              </w:rPr>
            </w:pPr>
            <w:proofErr w:type="spellStart"/>
            <w:r>
              <w:rPr>
                <w:sz w:val="24"/>
                <w:szCs w:val="24"/>
              </w:rPr>
              <w:t>getCurrentPlayerTime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6D19AB1" w14:textId="77777777" w:rsidR="002D0725" w:rsidRDefault="009A24FD">
            <w:pPr>
              <w:widowControl w:val="0"/>
              <w:spacing w:line="240" w:lineRule="auto"/>
              <w:rPr>
                <w:sz w:val="24"/>
                <w:szCs w:val="24"/>
              </w:rPr>
            </w:pPr>
            <w:r>
              <w:rPr>
                <w:sz w:val="24"/>
                <w:szCs w:val="24"/>
              </w:rPr>
              <w:t>Returns the current players time allowed on a play</w:t>
            </w:r>
          </w:p>
        </w:tc>
      </w:tr>
      <w:tr w:rsidR="002D0725" w14:paraId="3FAAE1E4"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8756EC" w14:textId="77777777" w:rsidR="002D0725" w:rsidRDefault="009A24FD">
            <w:pPr>
              <w:widowControl w:val="0"/>
              <w:spacing w:line="240" w:lineRule="auto"/>
              <w:rPr>
                <w:sz w:val="24"/>
                <w:szCs w:val="24"/>
              </w:rPr>
            </w:pPr>
            <w:proofErr w:type="spellStart"/>
            <w:r>
              <w:rPr>
                <w:sz w:val="24"/>
                <w:szCs w:val="24"/>
              </w:rPr>
              <w:t>setCurrentPlayerTime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A1E8396" w14:textId="77777777" w:rsidR="002D0725" w:rsidRDefault="009A24FD">
            <w:pPr>
              <w:widowControl w:val="0"/>
              <w:spacing w:line="240" w:lineRule="auto"/>
              <w:rPr>
                <w:sz w:val="24"/>
                <w:szCs w:val="24"/>
              </w:rPr>
            </w:pPr>
            <w:r>
              <w:rPr>
                <w:sz w:val="24"/>
                <w:szCs w:val="24"/>
              </w:rPr>
              <w:t>Sets the current players time allowed on a play</w:t>
            </w:r>
          </w:p>
        </w:tc>
      </w:tr>
      <w:tr w:rsidR="002D0725" w14:paraId="6FDDC2B6"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A8BDD9" w14:textId="77777777" w:rsidR="002D0725" w:rsidRDefault="009A24FD">
            <w:pPr>
              <w:widowControl w:val="0"/>
              <w:spacing w:line="240" w:lineRule="auto"/>
              <w:rPr>
                <w:sz w:val="24"/>
                <w:szCs w:val="24"/>
              </w:rPr>
            </w:pPr>
            <w:proofErr w:type="spellStart"/>
            <w:r>
              <w:rPr>
                <w:sz w:val="24"/>
                <w:szCs w:val="24"/>
              </w:rPr>
              <w:t>getGameTime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87F563" w14:textId="77777777" w:rsidR="002D0725" w:rsidRDefault="009A24FD">
            <w:pPr>
              <w:widowControl w:val="0"/>
              <w:spacing w:line="240" w:lineRule="auto"/>
              <w:rPr>
                <w:sz w:val="24"/>
                <w:szCs w:val="24"/>
              </w:rPr>
            </w:pPr>
            <w:r>
              <w:rPr>
                <w:sz w:val="24"/>
                <w:szCs w:val="24"/>
              </w:rPr>
              <w:t>Get total allowed game time</w:t>
            </w:r>
          </w:p>
        </w:tc>
      </w:tr>
      <w:tr w:rsidR="002D0725" w14:paraId="0A3B33BE"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83A1C0" w14:textId="77777777" w:rsidR="002D0725" w:rsidRDefault="009A24FD">
            <w:pPr>
              <w:widowControl w:val="0"/>
              <w:spacing w:line="240" w:lineRule="auto"/>
              <w:rPr>
                <w:sz w:val="24"/>
                <w:szCs w:val="24"/>
              </w:rPr>
            </w:pPr>
            <w:proofErr w:type="spellStart"/>
            <w:r>
              <w:rPr>
                <w:sz w:val="24"/>
                <w:szCs w:val="24"/>
              </w:rPr>
              <w:t>setGameTime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E1104D" w14:textId="77777777" w:rsidR="002D0725" w:rsidRDefault="009A24FD">
            <w:pPr>
              <w:widowControl w:val="0"/>
              <w:spacing w:line="240" w:lineRule="auto"/>
              <w:rPr>
                <w:sz w:val="24"/>
                <w:szCs w:val="24"/>
              </w:rPr>
            </w:pPr>
            <w:r>
              <w:rPr>
                <w:sz w:val="24"/>
                <w:szCs w:val="24"/>
              </w:rPr>
              <w:t>Set total allowed game time</w:t>
            </w:r>
          </w:p>
        </w:tc>
      </w:tr>
      <w:tr w:rsidR="002D0725" w14:paraId="3AF36E76"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3CA45E" w14:textId="77777777" w:rsidR="002D0725" w:rsidRDefault="009A24FD">
            <w:pPr>
              <w:widowControl w:val="0"/>
              <w:spacing w:line="240" w:lineRule="auto"/>
              <w:rPr>
                <w:sz w:val="24"/>
                <w:szCs w:val="24"/>
              </w:rPr>
            </w:pPr>
            <w:proofErr w:type="spellStart"/>
            <w:r>
              <w:rPr>
                <w:sz w:val="24"/>
                <w:szCs w:val="24"/>
              </w:rPr>
              <w:t>getCurrentPlayer</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D7A614B" w14:textId="77777777" w:rsidR="002D0725" w:rsidRDefault="009A24FD">
            <w:pPr>
              <w:widowControl w:val="0"/>
              <w:spacing w:line="240" w:lineRule="auto"/>
              <w:rPr>
                <w:sz w:val="24"/>
                <w:szCs w:val="24"/>
              </w:rPr>
            </w:pPr>
            <w:r>
              <w:rPr>
                <w:sz w:val="24"/>
                <w:szCs w:val="24"/>
              </w:rPr>
              <w:t>Returns current player from players</w:t>
            </w:r>
          </w:p>
        </w:tc>
      </w:tr>
      <w:tr w:rsidR="002D0725" w14:paraId="75AF576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E17425" w14:textId="77777777" w:rsidR="002D0725" w:rsidRDefault="009A24FD">
            <w:pPr>
              <w:widowControl w:val="0"/>
              <w:spacing w:line="240" w:lineRule="auto"/>
              <w:rPr>
                <w:sz w:val="24"/>
                <w:szCs w:val="24"/>
              </w:rPr>
            </w:pPr>
            <w:proofErr w:type="spellStart"/>
            <w:r>
              <w:rPr>
                <w:sz w:val="24"/>
                <w:szCs w:val="24"/>
              </w:rPr>
              <w:t>setCurrentPlayer</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3169AA" w14:textId="77777777" w:rsidR="002D0725" w:rsidRDefault="009A24FD">
            <w:pPr>
              <w:widowControl w:val="0"/>
              <w:spacing w:line="240" w:lineRule="auto"/>
              <w:rPr>
                <w:sz w:val="24"/>
                <w:szCs w:val="24"/>
              </w:rPr>
            </w:pPr>
            <w:r>
              <w:rPr>
                <w:sz w:val="24"/>
                <w:szCs w:val="24"/>
              </w:rPr>
              <w:t>Sets current player from players</w:t>
            </w:r>
          </w:p>
        </w:tc>
      </w:tr>
      <w:tr w:rsidR="002D0725" w14:paraId="15E134A3"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B8F08B" w14:textId="77777777" w:rsidR="002D0725" w:rsidRDefault="009A24FD">
            <w:pPr>
              <w:widowControl w:val="0"/>
              <w:spacing w:line="240" w:lineRule="auto"/>
              <w:rPr>
                <w:sz w:val="24"/>
                <w:szCs w:val="24"/>
              </w:rPr>
            </w:pPr>
            <w:proofErr w:type="spellStart"/>
            <w:r>
              <w:rPr>
                <w:sz w:val="24"/>
                <w:szCs w:val="24"/>
              </w:rPr>
              <w:t>increaseScore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BF0F483" w14:textId="77777777" w:rsidR="002D0725" w:rsidRDefault="009A24FD">
            <w:pPr>
              <w:widowControl w:val="0"/>
              <w:spacing w:line="240" w:lineRule="auto"/>
              <w:rPr>
                <w:sz w:val="24"/>
                <w:szCs w:val="24"/>
              </w:rPr>
            </w:pPr>
            <w:r>
              <w:rPr>
                <w:sz w:val="24"/>
                <w:szCs w:val="24"/>
              </w:rPr>
              <w:t>Increases total score from a play</w:t>
            </w:r>
          </w:p>
        </w:tc>
      </w:tr>
      <w:tr w:rsidR="002D0725" w14:paraId="35B44610"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AD0C2E" w14:textId="77777777" w:rsidR="002D0725" w:rsidRDefault="009A24FD">
            <w:pPr>
              <w:widowControl w:val="0"/>
              <w:spacing w:line="240" w:lineRule="auto"/>
              <w:rPr>
                <w:sz w:val="24"/>
                <w:szCs w:val="24"/>
              </w:rPr>
            </w:pPr>
            <w:proofErr w:type="spellStart"/>
            <w:r>
              <w:rPr>
                <w:sz w:val="24"/>
                <w:szCs w:val="24"/>
              </w:rPr>
              <w:t>passTurn</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B93F0A" w14:textId="77777777" w:rsidR="002D0725" w:rsidRDefault="009A24FD">
            <w:pPr>
              <w:widowControl w:val="0"/>
              <w:spacing w:line="240" w:lineRule="auto"/>
              <w:rPr>
                <w:sz w:val="24"/>
                <w:szCs w:val="24"/>
              </w:rPr>
            </w:pPr>
            <w:r>
              <w:rPr>
                <w:sz w:val="24"/>
                <w:szCs w:val="24"/>
              </w:rPr>
              <w:t>Sets current player to next player in players</w:t>
            </w:r>
          </w:p>
        </w:tc>
      </w:tr>
    </w:tbl>
    <w:p w14:paraId="5FF0AF13" w14:textId="77777777" w:rsidR="002D0725" w:rsidRDefault="002D0725">
      <w:pPr>
        <w:spacing w:before="240" w:after="240"/>
        <w:rPr>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D0725" w14:paraId="5BD40BEB"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F794EE2" w14:textId="77777777" w:rsidR="002D0725" w:rsidRDefault="009A24FD">
            <w:pPr>
              <w:widowControl w:val="0"/>
              <w:spacing w:line="240" w:lineRule="auto"/>
              <w:rPr>
                <w:sz w:val="24"/>
                <w:szCs w:val="24"/>
              </w:rPr>
            </w:pPr>
            <w:r>
              <w:rPr>
                <w:b/>
                <w:sz w:val="24"/>
                <w:szCs w:val="24"/>
              </w:rPr>
              <w:t>Class Name:</w:t>
            </w:r>
            <w:r>
              <w:rPr>
                <w:sz w:val="24"/>
                <w:szCs w:val="24"/>
              </w:rPr>
              <w:t xml:space="preserve"> Ruleset</w:t>
            </w:r>
          </w:p>
        </w:tc>
      </w:tr>
      <w:tr w:rsidR="002D0725" w14:paraId="7800410C"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0DA0BB6" w14:textId="77777777" w:rsidR="002D0725" w:rsidRDefault="009A24FD">
            <w:pPr>
              <w:widowControl w:val="0"/>
              <w:spacing w:line="240" w:lineRule="auto"/>
              <w:rPr>
                <w:sz w:val="24"/>
                <w:szCs w:val="24"/>
              </w:rPr>
            </w:pPr>
            <w:r>
              <w:rPr>
                <w:b/>
                <w:sz w:val="24"/>
                <w:szCs w:val="24"/>
              </w:rPr>
              <w:t xml:space="preserve">Brief Description: </w:t>
            </w:r>
            <w:r>
              <w:rPr>
                <w:sz w:val="24"/>
                <w:szCs w:val="24"/>
              </w:rPr>
              <w:t>contains the rules that will be used to instantiate the game object</w:t>
            </w:r>
          </w:p>
        </w:tc>
      </w:tr>
      <w:tr w:rsidR="002D0725" w14:paraId="7F7E7E4B"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CC53FC" w14:textId="77777777" w:rsidR="002D0725" w:rsidRDefault="009A24FD">
            <w:pPr>
              <w:widowControl w:val="0"/>
              <w:spacing w:line="240" w:lineRule="auto"/>
              <w:rPr>
                <w:b/>
                <w:sz w:val="24"/>
                <w:szCs w:val="24"/>
              </w:rPr>
            </w:pPr>
            <w:r>
              <w:rPr>
                <w:b/>
                <w:sz w:val="24"/>
                <w:szCs w:val="24"/>
              </w:rPr>
              <w:t>Attributes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5BEB04F" w14:textId="77777777" w:rsidR="002D0725" w:rsidRDefault="009A24FD">
            <w:pPr>
              <w:widowControl w:val="0"/>
              <w:spacing w:line="240" w:lineRule="auto"/>
              <w:rPr>
                <w:b/>
                <w:sz w:val="24"/>
                <w:szCs w:val="24"/>
              </w:rPr>
            </w:pPr>
            <w:r>
              <w:rPr>
                <w:b/>
                <w:sz w:val="24"/>
                <w:szCs w:val="24"/>
              </w:rPr>
              <w:t>Attribute Description</w:t>
            </w:r>
          </w:p>
        </w:tc>
      </w:tr>
      <w:tr w:rsidR="002D0725" w14:paraId="2797E181" w14:textId="77777777">
        <w:trPr>
          <w:trHeight w:val="500"/>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2BFFAE8" w14:textId="77777777" w:rsidR="002D0725" w:rsidRDefault="009A24FD">
            <w:pPr>
              <w:widowControl w:val="0"/>
              <w:spacing w:line="240" w:lineRule="auto"/>
              <w:rPr>
                <w:sz w:val="24"/>
                <w:szCs w:val="24"/>
              </w:rPr>
            </w:pPr>
            <w:r>
              <w:rPr>
                <w:sz w:val="24"/>
                <w:szCs w:val="24"/>
              </w:rPr>
              <w:t xml:space="preserve">private final int </w:t>
            </w:r>
            <w:proofErr w:type="spellStart"/>
            <w:r>
              <w:rPr>
                <w:sz w:val="24"/>
                <w:szCs w:val="24"/>
              </w:rPr>
              <w:t>totalTime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097345" w14:textId="77777777" w:rsidR="002D0725" w:rsidRDefault="009A24FD">
            <w:pPr>
              <w:widowControl w:val="0"/>
              <w:spacing w:line="240" w:lineRule="auto"/>
              <w:rPr>
                <w:sz w:val="24"/>
                <w:szCs w:val="24"/>
              </w:rPr>
            </w:pPr>
            <w:r>
              <w:rPr>
                <w:sz w:val="24"/>
                <w:szCs w:val="24"/>
              </w:rPr>
              <w:t>Total allowed time for a game</w:t>
            </w:r>
          </w:p>
        </w:tc>
      </w:tr>
      <w:tr w:rsidR="002D0725" w14:paraId="2FE8A681" w14:textId="77777777">
        <w:trPr>
          <w:trHeight w:val="5"/>
        </w:trPr>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8B2D7A0" w14:textId="77777777" w:rsidR="002D0725" w:rsidRDefault="009A24FD">
            <w:pPr>
              <w:widowControl w:val="0"/>
              <w:spacing w:line="240" w:lineRule="auto"/>
              <w:rPr>
                <w:sz w:val="24"/>
                <w:szCs w:val="24"/>
              </w:rPr>
            </w:pPr>
            <w:r>
              <w:rPr>
                <w:sz w:val="24"/>
                <w:szCs w:val="24"/>
              </w:rPr>
              <w:t xml:space="preserve">private final int </w:t>
            </w:r>
            <w:proofErr w:type="spellStart"/>
            <w:r>
              <w:rPr>
                <w:sz w:val="24"/>
                <w:szCs w:val="24"/>
              </w:rPr>
              <w:t>turnTime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06CCB9" w14:textId="77777777" w:rsidR="002D0725" w:rsidRDefault="009A24FD">
            <w:pPr>
              <w:widowControl w:val="0"/>
              <w:spacing w:line="240" w:lineRule="auto"/>
              <w:rPr>
                <w:sz w:val="24"/>
                <w:szCs w:val="24"/>
              </w:rPr>
            </w:pPr>
            <w:r>
              <w:rPr>
                <w:sz w:val="24"/>
                <w:szCs w:val="24"/>
              </w:rPr>
              <w:t>Total time allowed for a player to spend on a turn</w:t>
            </w:r>
          </w:p>
        </w:tc>
      </w:tr>
      <w:tr w:rsidR="002D0725" w14:paraId="6D624FB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487FC7" w14:textId="77777777" w:rsidR="002D0725" w:rsidRDefault="009A24FD">
            <w:pPr>
              <w:widowControl w:val="0"/>
              <w:spacing w:line="240" w:lineRule="auto"/>
              <w:rPr>
                <w:sz w:val="24"/>
                <w:szCs w:val="24"/>
              </w:rPr>
            </w:pPr>
            <w:r>
              <w:rPr>
                <w:sz w:val="24"/>
                <w:szCs w:val="24"/>
              </w:rPr>
              <w:t xml:space="preserve">private final </w:t>
            </w:r>
            <w:proofErr w:type="spellStart"/>
            <w:r>
              <w:rPr>
                <w:sz w:val="24"/>
                <w:szCs w:val="24"/>
              </w:rPr>
              <w:t>boolean</w:t>
            </w:r>
            <w:proofErr w:type="spellEnd"/>
            <w:r>
              <w:rPr>
                <w:sz w:val="24"/>
                <w:szCs w:val="24"/>
              </w:rPr>
              <w:t xml:space="preserve"> </w:t>
            </w:r>
            <w:proofErr w:type="spellStart"/>
            <w:r>
              <w:rPr>
                <w:sz w:val="24"/>
                <w:szCs w:val="24"/>
              </w:rPr>
              <w:t>areChallengesAllowed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5AB1C2" w14:textId="77777777" w:rsidR="002D0725" w:rsidRDefault="009A24FD">
            <w:pPr>
              <w:widowControl w:val="0"/>
              <w:spacing w:line="240" w:lineRule="auto"/>
              <w:rPr>
                <w:sz w:val="24"/>
                <w:szCs w:val="24"/>
              </w:rPr>
            </w:pPr>
            <w:r>
              <w:rPr>
                <w:sz w:val="24"/>
                <w:szCs w:val="24"/>
              </w:rPr>
              <w:t>Boolean for whether the extended feature challenges is enabled</w:t>
            </w:r>
          </w:p>
        </w:tc>
      </w:tr>
      <w:tr w:rsidR="002D0725" w14:paraId="76540289"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F992394" w14:textId="77777777" w:rsidR="002D0725" w:rsidRDefault="009A24FD">
            <w:pPr>
              <w:widowControl w:val="0"/>
              <w:spacing w:line="240" w:lineRule="auto"/>
              <w:rPr>
                <w:sz w:val="24"/>
                <w:szCs w:val="24"/>
              </w:rPr>
            </w:pPr>
            <w:r>
              <w:rPr>
                <w:sz w:val="24"/>
                <w:szCs w:val="24"/>
              </w:rPr>
              <w:t xml:space="preserve">private final String </w:t>
            </w:r>
            <w:proofErr w:type="spellStart"/>
            <w:r>
              <w:rPr>
                <w:sz w:val="24"/>
                <w:szCs w:val="24"/>
              </w:rPr>
              <w:t>dictionaryFileName</w:t>
            </w:r>
            <w:proofErr w:type="spellEnd"/>
            <w:r>
              <w:rPr>
                <w:sz w:val="24"/>
                <w:szCs w:val="24"/>
              </w:rPr>
              <w:t>;</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F6C798" w14:textId="77777777" w:rsidR="002D0725" w:rsidRDefault="009A24FD">
            <w:pPr>
              <w:widowControl w:val="0"/>
              <w:spacing w:line="240" w:lineRule="auto"/>
              <w:rPr>
                <w:sz w:val="24"/>
                <w:szCs w:val="24"/>
              </w:rPr>
            </w:pPr>
            <w:r>
              <w:rPr>
                <w:sz w:val="24"/>
                <w:szCs w:val="24"/>
              </w:rPr>
              <w:t>File name of the dictionary being used</w:t>
            </w:r>
          </w:p>
        </w:tc>
      </w:tr>
      <w:tr w:rsidR="002D0725" w14:paraId="580D4C7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F22654" w14:textId="77777777" w:rsidR="002D0725" w:rsidRDefault="009A24FD">
            <w:pPr>
              <w:widowControl w:val="0"/>
              <w:spacing w:line="240" w:lineRule="auto"/>
              <w:rPr>
                <w:sz w:val="24"/>
                <w:szCs w:val="24"/>
              </w:rPr>
            </w:pPr>
            <w:commentRangeStart w:id="58"/>
            <w:r>
              <w:rPr>
                <w:sz w:val="24"/>
                <w:szCs w:val="24"/>
              </w:rPr>
              <w:t xml:space="preserve">private </w:t>
            </w:r>
            <w:proofErr w:type="gramStart"/>
            <w:r>
              <w:rPr>
                <w:sz w:val="24"/>
                <w:szCs w:val="24"/>
              </w:rPr>
              <w:t>String[</w:t>
            </w:r>
            <w:proofErr w:type="gramEnd"/>
            <w:r>
              <w:rPr>
                <w:sz w:val="24"/>
                <w:szCs w:val="24"/>
              </w:rPr>
              <w:t>] dictionary;</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7B50F00" w14:textId="77777777" w:rsidR="002D0725" w:rsidRDefault="009A24FD">
            <w:pPr>
              <w:widowControl w:val="0"/>
              <w:spacing w:line="240" w:lineRule="auto"/>
              <w:rPr>
                <w:sz w:val="24"/>
                <w:szCs w:val="24"/>
              </w:rPr>
            </w:pPr>
            <w:r>
              <w:rPr>
                <w:sz w:val="24"/>
                <w:szCs w:val="24"/>
              </w:rPr>
              <w:t>Array of words from dictionary file</w:t>
            </w:r>
            <w:commentRangeEnd w:id="58"/>
            <w:r w:rsidR="00961068">
              <w:rPr>
                <w:rStyle w:val="CommentReference"/>
              </w:rPr>
              <w:commentReference w:id="58"/>
            </w:r>
          </w:p>
        </w:tc>
      </w:tr>
      <w:tr w:rsidR="002D0725" w14:paraId="4B2F22C9"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3B466D" w14:textId="77777777" w:rsidR="002D0725" w:rsidRDefault="009A24FD">
            <w:pPr>
              <w:widowControl w:val="0"/>
              <w:spacing w:line="240" w:lineRule="auto"/>
              <w:rPr>
                <w:b/>
                <w:sz w:val="24"/>
                <w:szCs w:val="24"/>
              </w:rPr>
            </w:pPr>
            <w:r>
              <w:rPr>
                <w:b/>
                <w:sz w:val="24"/>
                <w:szCs w:val="24"/>
              </w:rPr>
              <w:lastRenderedPageBreak/>
              <w:t>Methods</w:t>
            </w:r>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098B3B" w14:textId="77777777" w:rsidR="002D0725" w:rsidRDefault="009A24FD">
            <w:pPr>
              <w:widowControl w:val="0"/>
              <w:spacing w:line="240" w:lineRule="auto"/>
              <w:rPr>
                <w:b/>
                <w:sz w:val="24"/>
                <w:szCs w:val="24"/>
              </w:rPr>
            </w:pPr>
            <w:r>
              <w:rPr>
                <w:b/>
                <w:sz w:val="24"/>
                <w:szCs w:val="24"/>
              </w:rPr>
              <w:t>Method Description</w:t>
            </w:r>
          </w:p>
        </w:tc>
      </w:tr>
      <w:tr w:rsidR="002D0725" w14:paraId="6BD97878"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A565661" w14:textId="77777777" w:rsidR="002D0725" w:rsidRDefault="009A24FD">
            <w:pPr>
              <w:widowControl w:val="0"/>
              <w:spacing w:line="240" w:lineRule="auto"/>
              <w:rPr>
                <w:sz w:val="24"/>
                <w:szCs w:val="24"/>
              </w:rPr>
            </w:pPr>
            <w:proofErr w:type="spellStart"/>
            <w:r>
              <w:rPr>
                <w:sz w:val="24"/>
                <w:szCs w:val="24"/>
              </w:rPr>
              <w:t>isWordInDictionary</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D3CAD85" w14:textId="77777777" w:rsidR="002D0725" w:rsidRDefault="009A24FD">
            <w:pPr>
              <w:widowControl w:val="0"/>
              <w:spacing w:line="240" w:lineRule="auto"/>
              <w:rPr>
                <w:sz w:val="24"/>
                <w:szCs w:val="24"/>
              </w:rPr>
            </w:pPr>
            <w:r>
              <w:rPr>
                <w:sz w:val="24"/>
                <w:szCs w:val="24"/>
              </w:rPr>
              <w:t>Checks to see if a word is in the dictionary</w:t>
            </w:r>
          </w:p>
        </w:tc>
      </w:tr>
      <w:tr w:rsidR="002D0725" w14:paraId="2C71632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0EF736E" w14:textId="77777777" w:rsidR="002D0725" w:rsidRDefault="009A24FD">
            <w:pPr>
              <w:widowControl w:val="0"/>
              <w:spacing w:line="240" w:lineRule="auto"/>
              <w:rPr>
                <w:sz w:val="24"/>
                <w:szCs w:val="24"/>
              </w:rPr>
            </w:pPr>
            <w:proofErr w:type="spellStart"/>
            <w:r>
              <w:rPr>
                <w:sz w:val="24"/>
                <w:szCs w:val="24"/>
              </w:rPr>
              <w:t>getTotalTime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2C02B9" w14:textId="77777777" w:rsidR="002D0725" w:rsidRDefault="009A24FD">
            <w:pPr>
              <w:widowControl w:val="0"/>
              <w:spacing w:line="240" w:lineRule="auto"/>
              <w:rPr>
                <w:sz w:val="24"/>
                <w:szCs w:val="24"/>
              </w:rPr>
            </w:pPr>
            <w:r>
              <w:rPr>
                <w:sz w:val="24"/>
                <w:szCs w:val="24"/>
              </w:rPr>
              <w:t>getter for total time</w:t>
            </w:r>
          </w:p>
        </w:tc>
      </w:tr>
      <w:tr w:rsidR="002D0725" w14:paraId="166988A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4F590E2" w14:textId="77777777" w:rsidR="002D0725" w:rsidRDefault="009A24FD">
            <w:pPr>
              <w:widowControl w:val="0"/>
              <w:spacing w:line="240" w:lineRule="auto"/>
              <w:rPr>
                <w:sz w:val="24"/>
                <w:szCs w:val="24"/>
              </w:rPr>
            </w:pPr>
            <w:proofErr w:type="spellStart"/>
            <w:r>
              <w:rPr>
                <w:sz w:val="24"/>
                <w:szCs w:val="24"/>
              </w:rPr>
              <w:t>getTurnTime</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BC3ED0B" w14:textId="77777777" w:rsidR="002D0725" w:rsidRDefault="009A24FD">
            <w:pPr>
              <w:widowControl w:val="0"/>
              <w:spacing w:line="240" w:lineRule="auto"/>
              <w:rPr>
                <w:sz w:val="24"/>
                <w:szCs w:val="24"/>
              </w:rPr>
            </w:pPr>
            <w:r>
              <w:rPr>
                <w:sz w:val="24"/>
                <w:szCs w:val="24"/>
              </w:rPr>
              <w:t>getter for turn time</w:t>
            </w:r>
          </w:p>
        </w:tc>
      </w:tr>
      <w:tr w:rsidR="002D0725" w14:paraId="7DA2BBFB"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AC3759" w14:textId="77777777" w:rsidR="002D0725" w:rsidRDefault="009A24FD">
            <w:pPr>
              <w:widowControl w:val="0"/>
              <w:spacing w:line="240" w:lineRule="auto"/>
              <w:rPr>
                <w:sz w:val="24"/>
                <w:szCs w:val="24"/>
              </w:rPr>
            </w:pPr>
            <w:proofErr w:type="spellStart"/>
            <w:r>
              <w:rPr>
                <w:sz w:val="24"/>
                <w:szCs w:val="24"/>
              </w:rPr>
              <w:t>isAreChallengesAllowed</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ED43284" w14:textId="77777777" w:rsidR="002D0725" w:rsidRDefault="009A24FD">
            <w:pPr>
              <w:widowControl w:val="0"/>
              <w:spacing w:line="240" w:lineRule="auto"/>
              <w:rPr>
                <w:sz w:val="24"/>
                <w:szCs w:val="24"/>
              </w:rPr>
            </w:pPr>
            <w:r>
              <w:rPr>
                <w:sz w:val="24"/>
                <w:szCs w:val="24"/>
              </w:rPr>
              <w:t>getter for challenges enabled</w:t>
            </w:r>
          </w:p>
        </w:tc>
      </w:tr>
      <w:tr w:rsidR="002D0725" w14:paraId="3DFF93A7" w14:textId="77777777">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71277B4" w14:textId="77777777" w:rsidR="002D0725" w:rsidRDefault="009A24FD">
            <w:pPr>
              <w:widowControl w:val="0"/>
              <w:spacing w:line="240" w:lineRule="auto"/>
              <w:rPr>
                <w:sz w:val="24"/>
                <w:szCs w:val="24"/>
              </w:rPr>
            </w:pPr>
            <w:proofErr w:type="spellStart"/>
            <w:r>
              <w:rPr>
                <w:sz w:val="24"/>
                <w:szCs w:val="24"/>
              </w:rPr>
              <w:t>readInDictionary</w:t>
            </w:r>
            <w:proofErr w:type="spellEnd"/>
          </w:p>
        </w:tc>
        <w:tc>
          <w:tcPr>
            <w:tcW w:w="468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872768" w14:textId="77777777" w:rsidR="002D0725" w:rsidRDefault="009A24FD">
            <w:pPr>
              <w:widowControl w:val="0"/>
              <w:spacing w:line="240" w:lineRule="auto"/>
              <w:rPr>
                <w:sz w:val="24"/>
                <w:szCs w:val="24"/>
              </w:rPr>
            </w:pPr>
            <w:r>
              <w:rPr>
                <w:sz w:val="24"/>
                <w:szCs w:val="24"/>
              </w:rPr>
              <w:t>reads in the words in the dictionary using the pathname given</w:t>
            </w:r>
          </w:p>
        </w:tc>
      </w:tr>
    </w:tbl>
    <w:p w14:paraId="10D04377" w14:textId="77777777" w:rsidR="002D0725" w:rsidRDefault="002D0725">
      <w:pPr>
        <w:spacing w:before="240" w:after="240"/>
        <w:rPr>
          <w:sz w:val="24"/>
          <w:szCs w:val="24"/>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15"/>
        <w:gridCol w:w="5445"/>
      </w:tblGrid>
      <w:tr w:rsidR="002D0725" w14:paraId="6F4B55D9"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0B8DEE2" w14:textId="77777777" w:rsidR="002D0725" w:rsidRDefault="009A24FD">
            <w:pPr>
              <w:widowControl w:val="0"/>
              <w:spacing w:line="240" w:lineRule="auto"/>
              <w:rPr>
                <w:sz w:val="24"/>
                <w:szCs w:val="24"/>
              </w:rPr>
            </w:pPr>
            <w:r>
              <w:rPr>
                <w:b/>
                <w:sz w:val="24"/>
                <w:szCs w:val="24"/>
              </w:rPr>
              <w:t xml:space="preserve">Class Name: </w:t>
            </w:r>
            <w:r>
              <w:rPr>
                <w:sz w:val="24"/>
                <w:szCs w:val="24"/>
              </w:rPr>
              <w:t>Tile</w:t>
            </w:r>
          </w:p>
        </w:tc>
      </w:tr>
      <w:tr w:rsidR="002D0725" w14:paraId="2276900F"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294631" w14:textId="77777777" w:rsidR="002D0725" w:rsidRDefault="009A24FD">
            <w:pPr>
              <w:widowControl w:val="0"/>
              <w:spacing w:line="240" w:lineRule="auto"/>
              <w:rPr>
                <w:sz w:val="24"/>
                <w:szCs w:val="24"/>
              </w:rPr>
            </w:pPr>
            <w:r>
              <w:rPr>
                <w:b/>
                <w:sz w:val="24"/>
                <w:szCs w:val="24"/>
              </w:rPr>
              <w:t xml:space="preserve">Brief Description: </w:t>
            </w:r>
            <w:r>
              <w:rPr>
                <w:sz w:val="24"/>
                <w:szCs w:val="24"/>
              </w:rPr>
              <w:t>representation of tile within game</w:t>
            </w:r>
          </w:p>
        </w:tc>
      </w:tr>
      <w:tr w:rsidR="002D0725" w14:paraId="2EF9EF62" w14:textId="77777777">
        <w:trPr>
          <w:trHeight w:val="36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9814327" w14:textId="77777777" w:rsidR="002D0725" w:rsidRDefault="009A24FD">
            <w:pPr>
              <w:widowControl w:val="0"/>
              <w:spacing w:line="240" w:lineRule="auto"/>
              <w:rPr>
                <w:b/>
                <w:sz w:val="24"/>
                <w:szCs w:val="24"/>
              </w:rPr>
            </w:pPr>
            <w:r>
              <w:rPr>
                <w:b/>
                <w:sz w:val="24"/>
                <w:szCs w:val="24"/>
              </w:rPr>
              <w:t>Attributes</w:t>
            </w:r>
          </w:p>
        </w:tc>
      </w:tr>
      <w:tr w:rsidR="002D0725" w14:paraId="34CBD34B"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614FA1" w14:textId="77777777" w:rsidR="002D0725" w:rsidRDefault="009A24FD">
            <w:pPr>
              <w:widowControl w:val="0"/>
              <w:spacing w:line="240" w:lineRule="auto"/>
              <w:rPr>
                <w:b/>
                <w:sz w:val="16"/>
                <w:szCs w:val="16"/>
              </w:rPr>
            </w:pPr>
            <w:r>
              <w:rPr>
                <w:sz w:val="24"/>
                <w:szCs w:val="24"/>
              </w:rPr>
              <w:t>private final int score</w:t>
            </w: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138A2D6" w14:textId="77777777" w:rsidR="002D0725" w:rsidRDefault="009A24FD">
            <w:pPr>
              <w:widowControl w:val="0"/>
              <w:spacing w:line="240" w:lineRule="auto"/>
              <w:rPr>
                <w:b/>
                <w:sz w:val="16"/>
                <w:szCs w:val="16"/>
              </w:rPr>
            </w:pPr>
            <w:r>
              <w:rPr>
                <w:b/>
                <w:sz w:val="16"/>
                <w:szCs w:val="16"/>
              </w:rPr>
              <w:t>Attribute Description</w:t>
            </w:r>
          </w:p>
        </w:tc>
      </w:tr>
      <w:tr w:rsidR="002D0725" w14:paraId="41E0D49E"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75BF23"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3261DA" w14:textId="77777777" w:rsidR="002D0725" w:rsidRDefault="009A24FD">
            <w:pPr>
              <w:widowControl w:val="0"/>
              <w:spacing w:line="240" w:lineRule="auto"/>
              <w:rPr>
                <w:sz w:val="24"/>
                <w:szCs w:val="24"/>
              </w:rPr>
            </w:pPr>
            <w:r>
              <w:rPr>
                <w:sz w:val="24"/>
                <w:szCs w:val="24"/>
              </w:rPr>
              <w:t>The value of the given letter</w:t>
            </w:r>
          </w:p>
        </w:tc>
      </w:tr>
      <w:tr w:rsidR="002D0725" w14:paraId="4280C010"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4984DE" w14:textId="77777777" w:rsidR="002D0725" w:rsidRDefault="009A24FD">
            <w:pPr>
              <w:widowControl w:val="0"/>
              <w:spacing w:line="240" w:lineRule="auto"/>
              <w:rPr>
                <w:sz w:val="24"/>
                <w:szCs w:val="24"/>
              </w:rPr>
            </w:pPr>
            <w:r>
              <w:rPr>
                <w:sz w:val="24"/>
                <w:szCs w:val="24"/>
              </w:rPr>
              <w:t>private char letter</w:t>
            </w: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47B1FD3" w14:textId="77777777" w:rsidR="002D0725" w:rsidRDefault="009A24FD">
            <w:pPr>
              <w:widowControl w:val="0"/>
              <w:spacing w:line="240" w:lineRule="auto"/>
              <w:rPr>
                <w:b/>
                <w:sz w:val="16"/>
                <w:szCs w:val="16"/>
              </w:rPr>
            </w:pPr>
            <w:r>
              <w:rPr>
                <w:b/>
                <w:sz w:val="16"/>
                <w:szCs w:val="16"/>
              </w:rPr>
              <w:t>Attribute Description</w:t>
            </w:r>
          </w:p>
        </w:tc>
      </w:tr>
      <w:tr w:rsidR="002D0725" w14:paraId="6F34716D"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54FA8E"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71D0423" w14:textId="77777777" w:rsidR="002D0725" w:rsidRDefault="009A24FD">
            <w:pPr>
              <w:widowControl w:val="0"/>
              <w:spacing w:line="240" w:lineRule="auto"/>
              <w:rPr>
                <w:sz w:val="24"/>
                <w:szCs w:val="24"/>
              </w:rPr>
            </w:pPr>
            <w:r>
              <w:rPr>
                <w:sz w:val="24"/>
                <w:szCs w:val="24"/>
              </w:rPr>
              <w:t>The letter on the tile</w:t>
            </w:r>
          </w:p>
        </w:tc>
      </w:tr>
      <w:tr w:rsidR="002D0725" w14:paraId="672380F8"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F06413" w14:textId="77777777" w:rsidR="002D0725" w:rsidRDefault="009A24FD">
            <w:pPr>
              <w:widowControl w:val="0"/>
              <w:spacing w:line="240" w:lineRule="auto"/>
              <w:rPr>
                <w:sz w:val="24"/>
                <w:szCs w:val="24"/>
              </w:rPr>
            </w:pPr>
            <w:r>
              <w:rPr>
                <w:sz w:val="24"/>
                <w:szCs w:val="24"/>
              </w:rPr>
              <w:t xml:space="preserve">private final </w:t>
            </w:r>
            <w:proofErr w:type="spellStart"/>
            <w:r>
              <w:rPr>
                <w:sz w:val="24"/>
                <w:szCs w:val="24"/>
              </w:rPr>
              <w:t>boolean</w:t>
            </w:r>
            <w:proofErr w:type="spellEnd"/>
            <w:r>
              <w:rPr>
                <w:sz w:val="24"/>
                <w:szCs w:val="24"/>
              </w:rPr>
              <w:t xml:space="preserve"> </w:t>
            </w:r>
            <w:proofErr w:type="spellStart"/>
            <w:r>
              <w:rPr>
                <w:sz w:val="24"/>
                <w:szCs w:val="24"/>
              </w:rPr>
              <w:t>isBlank</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3C01F3" w14:textId="77777777" w:rsidR="002D0725" w:rsidRDefault="009A24FD">
            <w:pPr>
              <w:widowControl w:val="0"/>
              <w:spacing w:line="240" w:lineRule="auto"/>
              <w:rPr>
                <w:sz w:val="24"/>
                <w:szCs w:val="24"/>
              </w:rPr>
            </w:pPr>
            <w:r>
              <w:rPr>
                <w:b/>
                <w:sz w:val="16"/>
                <w:szCs w:val="16"/>
              </w:rPr>
              <w:t>Attribute Description</w:t>
            </w:r>
          </w:p>
        </w:tc>
      </w:tr>
      <w:tr w:rsidR="002D0725" w14:paraId="5C966A33"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817A50D"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E23C056" w14:textId="77777777" w:rsidR="002D0725" w:rsidRDefault="009A24FD">
            <w:pPr>
              <w:widowControl w:val="0"/>
              <w:spacing w:line="240" w:lineRule="auto"/>
              <w:rPr>
                <w:sz w:val="24"/>
                <w:szCs w:val="24"/>
              </w:rPr>
            </w:pPr>
            <w:r>
              <w:rPr>
                <w:sz w:val="24"/>
                <w:szCs w:val="24"/>
              </w:rPr>
              <w:t>Variable to check the tile is blank</w:t>
            </w:r>
          </w:p>
        </w:tc>
      </w:tr>
      <w:tr w:rsidR="002D0725" w14:paraId="0C0621EB"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7500E5" w14:textId="77777777" w:rsidR="002D0725" w:rsidRDefault="009A24FD">
            <w:pPr>
              <w:widowControl w:val="0"/>
              <w:spacing w:line="240" w:lineRule="auto"/>
              <w:rPr>
                <w:sz w:val="24"/>
                <w:szCs w:val="24"/>
              </w:rPr>
            </w:pPr>
            <w:r>
              <w:rPr>
                <w:sz w:val="24"/>
                <w:szCs w:val="24"/>
              </w:rPr>
              <w:t>private Point location</w:t>
            </w: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0B006EA" w14:textId="77777777" w:rsidR="002D0725" w:rsidRDefault="009A24FD">
            <w:pPr>
              <w:widowControl w:val="0"/>
              <w:spacing w:line="240" w:lineRule="auto"/>
              <w:rPr>
                <w:sz w:val="24"/>
                <w:szCs w:val="24"/>
              </w:rPr>
            </w:pPr>
            <w:r>
              <w:rPr>
                <w:b/>
                <w:sz w:val="16"/>
                <w:szCs w:val="16"/>
              </w:rPr>
              <w:t>Attribute Description</w:t>
            </w:r>
          </w:p>
        </w:tc>
      </w:tr>
      <w:tr w:rsidR="002D0725" w14:paraId="0BA22860"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4FDEDB"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D255106" w14:textId="4D6B7A1C" w:rsidR="002D0725" w:rsidRDefault="009A24FD">
            <w:pPr>
              <w:widowControl w:val="0"/>
              <w:spacing w:line="240" w:lineRule="auto"/>
              <w:rPr>
                <w:sz w:val="24"/>
                <w:szCs w:val="24"/>
              </w:rPr>
            </w:pPr>
            <w:r>
              <w:rPr>
                <w:sz w:val="24"/>
                <w:szCs w:val="24"/>
              </w:rPr>
              <w:t>Tile</w:t>
            </w:r>
            <w:ins w:id="59" w:author="Wittman, Barry" w:date="2024-10-15T10:44:00Z">
              <w:r w:rsidR="003E6CC5">
                <w:rPr>
                  <w:sz w:val="24"/>
                  <w:szCs w:val="24"/>
                </w:rPr>
                <w:t>’</w:t>
              </w:r>
            </w:ins>
            <w:r>
              <w:rPr>
                <w:sz w:val="24"/>
                <w:szCs w:val="24"/>
              </w:rPr>
              <w:t>s location on the board</w:t>
            </w:r>
          </w:p>
        </w:tc>
      </w:tr>
      <w:tr w:rsidR="002D0725" w14:paraId="4E279820"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F3B281" w14:textId="77777777" w:rsidR="002D0725" w:rsidRDefault="009A24FD">
            <w:pPr>
              <w:widowControl w:val="0"/>
              <w:spacing w:line="240" w:lineRule="auto"/>
              <w:rPr>
                <w:sz w:val="24"/>
                <w:szCs w:val="24"/>
              </w:rPr>
            </w:pPr>
            <w:r>
              <w:rPr>
                <w:sz w:val="24"/>
                <w:szCs w:val="24"/>
              </w:rPr>
              <w:t xml:space="preserve">private </w:t>
            </w:r>
            <w:proofErr w:type="spellStart"/>
            <w:r>
              <w:rPr>
                <w:sz w:val="24"/>
                <w:szCs w:val="24"/>
              </w:rPr>
              <w:t>boolean</w:t>
            </w:r>
            <w:proofErr w:type="spellEnd"/>
            <w:r>
              <w:rPr>
                <w:sz w:val="24"/>
                <w:szCs w:val="24"/>
              </w:rPr>
              <w:t xml:space="preserve"> </w:t>
            </w:r>
            <w:proofErr w:type="spellStart"/>
            <w:r>
              <w:rPr>
                <w:sz w:val="24"/>
                <w:szCs w:val="24"/>
              </w:rPr>
              <w:t>isNew</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E13F194" w14:textId="77777777" w:rsidR="002D0725" w:rsidRDefault="009A24FD">
            <w:pPr>
              <w:widowControl w:val="0"/>
              <w:spacing w:line="240" w:lineRule="auto"/>
              <w:rPr>
                <w:sz w:val="24"/>
                <w:szCs w:val="24"/>
              </w:rPr>
            </w:pPr>
            <w:r>
              <w:rPr>
                <w:b/>
                <w:sz w:val="16"/>
                <w:szCs w:val="16"/>
              </w:rPr>
              <w:t>Attribute Description</w:t>
            </w:r>
          </w:p>
        </w:tc>
      </w:tr>
      <w:tr w:rsidR="002D0725" w14:paraId="23CFF429"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003E9E7"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311A70" w14:textId="77777777" w:rsidR="002D0725" w:rsidRDefault="009A24FD">
            <w:pPr>
              <w:widowControl w:val="0"/>
              <w:spacing w:line="240" w:lineRule="auto"/>
              <w:rPr>
                <w:sz w:val="24"/>
                <w:szCs w:val="24"/>
              </w:rPr>
            </w:pPr>
            <w:r>
              <w:rPr>
                <w:sz w:val="24"/>
                <w:szCs w:val="24"/>
              </w:rPr>
              <w:t>Variable to check if tile is newly placed</w:t>
            </w:r>
          </w:p>
        </w:tc>
      </w:tr>
      <w:tr w:rsidR="002D0725" w14:paraId="7042A51A" w14:textId="77777777">
        <w:trPr>
          <w:trHeight w:val="440"/>
        </w:trPr>
        <w:tc>
          <w:tcPr>
            <w:tcW w:w="9360" w:type="dxa"/>
            <w:gridSpan w:val="2"/>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D68895" w14:textId="77777777" w:rsidR="002D0725" w:rsidRDefault="009A24FD">
            <w:pPr>
              <w:widowControl w:val="0"/>
              <w:spacing w:line="240" w:lineRule="auto"/>
              <w:rPr>
                <w:sz w:val="24"/>
                <w:szCs w:val="24"/>
              </w:rPr>
            </w:pPr>
            <w:r>
              <w:rPr>
                <w:b/>
                <w:sz w:val="24"/>
                <w:szCs w:val="24"/>
              </w:rPr>
              <w:t>Methods</w:t>
            </w:r>
          </w:p>
        </w:tc>
      </w:tr>
      <w:tr w:rsidR="002D0725" w14:paraId="508C7C2A"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C4C2B7" w14:textId="77777777" w:rsidR="002D0725" w:rsidRDefault="009A24FD">
            <w:pPr>
              <w:widowControl w:val="0"/>
              <w:spacing w:line="240" w:lineRule="auto"/>
              <w:rPr>
                <w:sz w:val="24"/>
                <w:szCs w:val="24"/>
              </w:rPr>
            </w:pPr>
            <w:proofErr w:type="spellStart"/>
            <w:r>
              <w:rPr>
                <w:sz w:val="24"/>
                <w:szCs w:val="24"/>
              </w:rPr>
              <w:t>setLetter</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26ED273" w14:textId="77777777" w:rsidR="002D0725" w:rsidRDefault="009A24FD">
            <w:pPr>
              <w:widowControl w:val="0"/>
              <w:spacing w:line="240" w:lineRule="auto"/>
              <w:rPr>
                <w:b/>
                <w:sz w:val="16"/>
                <w:szCs w:val="16"/>
              </w:rPr>
            </w:pPr>
            <w:r>
              <w:rPr>
                <w:b/>
                <w:sz w:val="16"/>
                <w:szCs w:val="16"/>
              </w:rPr>
              <w:t>Method Description</w:t>
            </w:r>
          </w:p>
        </w:tc>
      </w:tr>
      <w:tr w:rsidR="002D0725" w14:paraId="336BE6F1"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8430CC"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250DE45" w14:textId="77777777" w:rsidR="002D0725" w:rsidRDefault="009A24FD">
            <w:pPr>
              <w:widowControl w:val="0"/>
              <w:spacing w:line="240" w:lineRule="auto"/>
              <w:rPr>
                <w:sz w:val="24"/>
                <w:szCs w:val="24"/>
              </w:rPr>
            </w:pPr>
            <w:r>
              <w:rPr>
                <w:sz w:val="24"/>
                <w:szCs w:val="24"/>
              </w:rPr>
              <w:t>Sets the Letter of the tile</w:t>
            </w:r>
          </w:p>
        </w:tc>
      </w:tr>
      <w:tr w:rsidR="002D0725" w14:paraId="5A30B986"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877847"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11E15A1" w14:textId="77777777" w:rsidR="002D0725" w:rsidRDefault="009A24FD">
            <w:pPr>
              <w:widowControl w:val="0"/>
              <w:spacing w:line="240" w:lineRule="auto"/>
              <w:rPr>
                <w:b/>
                <w:sz w:val="16"/>
                <w:szCs w:val="16"/>
              </w:rPr>
            </w:pPr>
            <w:r>
              <w:rPr>
                <w:b/>
                <w:sz w:val="16"/>
                <w:szCs w:val="16"/>
              </w:rPr>
              <w:t>Method Signature</w:t>
            </w:r>
          </w:p>
        </w:tc>
      </w:tr>
      <w:tr w:rsidR="002D0725" w14:paraId="39D825F5"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A4A2312"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93037C4" w14:textId="77777777" w:rsidR="002D0725" w:rsidRDefault="009A24FD">
            <w:pPr>
              <w:spacing w:line="240" w:lineRule="auto"/>
              <w:rPr>
                <w:sz w:val="24"/>
                <w:szCs w:val="24"/>
              </w:rPr>
            </w:pPr>
            <w:r>
              <w:rPr>
                <w:sz w:val="24"/>
                <w:szCs w:val="24"/>
              </w:rPr>
              <w:t xml:space="preserve">public void </w:t>
            </w:r>
            <w:proofErr w:type="spellStart"/>
            <w:proofErr w:type="gramStart"/>
            <w:r>
              <w:rPr>
                <w:sz w:val="24"/>
                <w:szCs w:val="24"/>
              </w:rPr>
              <w:t>setLetter</w:t>
            </w:r>
            <w:proofErr w:type="spellEnd"/>
            <w:r>
              <w:rPr>
                <w:sz w:val="24"/>
                <w:szCs w:val="24"/>
              </w:rPr>
              <w:t>(</w:t>
            </w:r>
            <w:proofErr w:type="gramEnd"/>
            <w:r>
              <w:rPr>
                <w:sz w:val="24"/>
                <w:szCs w:val="24"/>
              </w:rPr>
              <w:t>char letter)</w:t>
            </w:r>
          </w:p>
        </w:tc>
      </w:tr>
      <w:tr w:rsidR="002D0725" w14:paraId="5D14F1B2"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434F3FB" w14:textId="77777777" w:rsidR="002D0725" w:rsidRDefault="009A24FD">
            <w:pPr>
              <w:widowControl w:val="0"/>
              <w:spacing w:line="240" w:lineRule="auto"/>
              <w:rPr>
                <w:sz w:val="24"/>
                <w:szCs w:val="24"/>
              </w:rPr>
            </w:pPr>
            <w:proofErr w:type="spellStart"/>
            <w:r>
              <w:rPr>
                <w:sz w:val="24"/>
                <w:szCs w:val="24"/>
              </w:rPr>
              <w:t>getLetter</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E80C510" w14:textId="77777777" w:rsidR="002D0725" w:rsidRDefault="009A24FD">
            <w:pPr>
              <w:widowControl w:val="0"/>
              <w:spacing w:line="240" w:lineRule="auto"/>
              <w:rPr>
                <w:b/>
                <w:sz w:val="16"/>
                <w:szCs w:val="16"/>
              </w:rPr>
            </w:pPr>
            <w:r>
              <w:rPr>
                <w:b/>
                <w:sz w:val="16"/>
                <w:szCs w:val="16"/>
              </w:rPr>
              <w:t>Method Description</w:t>
            </w:r>
          </w:p>
        </w:tc>
      </w:tr>
      <w:tr w:rsidR="002D0725" w14:paraId="66B2F048"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890F50"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01D14C7" w14:textId="77777777" w:rsidR="002D0725" w:rsidRDefault="009A24FD">
            <w:pPr>
              <w:widowControl w:val="0"/>
              <w:spacing w:line="240" w:lineRule="auto"/>
              <w:rPr>
                <w:sz w:val="24"/>
                <w:szCs w:val="24"/>
              </w:rPr>
            </w:pPr>
            <w:r>
              <w:rPr>
                <w:sz w:val="24"/>
                <w:szCs w:val="24"/>
              </w:rPr>
              <w:t>Returns the letter associated with the tile</w:t>
            </w:r>
          </w:p>
        </w:tc>
      </w:tr>
      <w:tr w:rsidR="002D0725" w14:paraId="2DE51CBF"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9B8D9C3"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87055A" w14:textId="77777777" w:rsidR="002D0725" w:rsidRDefault="009A24FD">
            <w:pPr>
              <w:widowControl w:val="0"/>
              <w:spacing w:line="240" w:lineRule="auto"/>
              <w:rPr>
                <w:b/>
                <w:sz w:val="16"/>
                <w:szCs w:val="16"/>
              </w:rPr>
            </w:pPr>
            <w:r>
              <w:rPr>
                <w:b/>
                <w:sz w:val="16"/>
                <w:szCs w:val="16"/>
              </w:rPr>
              <w:t>Method Signature</w:t>
            </w:r>
          </w:p>
        </w:tc>
      </w:tr>
      <w:tr w:rsidR="002D0725" w14:paraId="6987EC13"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98C9710"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18C2C30" w14:textId="77777777" w:rsidR="002D0725" w:rsidRDefault="009A24FD">
            <w:pPr>
              <w:spacing w:line="240" w:lineRule="auto"/>
              <w:rPr>
                <w:sz w:val="24"/>
                <w:szCs w:val="24"/>
              </w:rPr>
            </w:pPr>
            <w:r>
              <w:rPr>
                <w:sz w:val="24"/>
                <w:szCs w:val="24"/>
              </w:rPr>
              <w:t xml:space="preserve">public char </w:t>
            </w:r>
            <w:proofErr w:type="spellStart"/>
            <w:proofErr w:type="gramStart"/>
            <w:r>
              <w:rPr>
                <w:sz w:val="24"/>
                <w:szCs w:val="24"/>
              </w:rPr>
              <w:t>getLetter</w:t>
            </w:r>
            <w:proofErr w:type="spellEnd"/>
            <w:r>
              <w:rPr>
                <w:sz w:val="24"/>
                <w:szCs w:val="24"/>
              </w:rPr>
              <w:t>(</w:t>
            </w:r>
            <w:proofErr w:type="gramEnd"/>
            <w:r>
              <w:rPr>
                <w:sz w:val="24"/>
                <w:szCs w:val="24"/>
              </w:rPr>
              <w:t>)</w:t>
            </w:r>
          </w:p>
        </w:tc>
      </w:tr>
      <w:tr w:rsidR="002D0725" w14:paraId="51D41E62"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E788F6A" w14:textId="77777777" w:rsidR="002D0725" w:rsidRDefault="009A24FD">
            <w:pPr>
              <w:widowControl w:val="0"/>
              <w:spacing w:line="240" w:lineRule="auto"/>
              <w:rPr>
                <w:sz w:val="24"/>
                <w:szCs w:val="24"/>
              </w:rPr>
            </w:pPr>
            <w:proofErr w:type="spellStart"/>
            <w:r>
              <w:rPr>
                <w:sz w:val="24"/>
                <w:szCs w:val="24"/>
              </w:rPr>
              <w:t>getScore</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228850" w14:textId="77777777" w:rsidR="002D0725" w:rsidRDefault="009A24FD">
            <w:pPr>
              <w:widowControl w:val="0"/>
              <w:spacing w:line="240" w:lineRule="auto"/>
              <w:rPr>
                <w:b/>
                <w:sz w:val="16"/>
                <w:szCs w:val="16"/>
              </w:rPr>
            </w:pPr>
            <w:r>
              <w:rPr>
                <w:b/>
                <w:sz w:val="16"/>
                <w:szCs w:val="16"/>
              </w:rPr>
              <w:t>Method Description</w:t>
            </w:r>
          </w:p>
        </w:tc>
      </w:tr>
      <w:tr w:rsidR="002D0725" w14:paraId="557BF61C"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9E6DB7"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E3F6B2" w14:textId="77777777" w:rsidR="002D0725" w:rsidRDefault="009A24FD">
            <w:pPr>
              <w:widowControl w:val="0"/>
              <w:spacing w:line="240" w:lineRule="auto"/>
              <w:rPr>
                <w:sz w:val="24"/>
                <w:szCs w:val="24"/>
              </w:rPr>
            </w:pPr>
            <w:r>
              <w:rPr>
                <w:sz w:val="24"/>
                <w:szCs w:val="24"/>
              </w:rPr>
              <w:t>Returns the score associated with the tile</w:t>
            </w:r>
          </w:p>
        </w:tc>
      </w:tr>
      <w:tr w:rsidR="002D0725" w14:paraId="357E19C5"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F9D7C26"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B06777" w14:textId="77777777" w:rsidR="002D0725" w:rsidRDefault="009A24FD">
            <w:pPr>
              <w:widowControl w:val="0"/>
              <w:spacing w:line="240" w:lineRule="auto"/>
              <w:rPr>
                <w:b/>
                <w:sz w:val="16"/>
                <w:szCs w:val="16"/>
              </w:rPr>
            </w:pPr>
            <w:r>
              <w:rPr>
                <w:b/>
                <w:sz w:val="16"/>
                <w:szCs w:val="16"/>
              </w:rPr>
              <w:t>Method Signature</w:t>
            </w:r>
          </w:p>
        </w:tc>
      </w:tr>
      <w:tr w:rsidR="002D0725" w14:paraId="2DA68D24"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1AF76BA"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36AA773" w14:textId="77777777" w:rsidR="002D0725" w:rsidRDefault="009A24FD">
            <w:pPr>
              <w:spacing w:line="240" w:lineRule="auto"/>
              <w:rPr>
                <w:sz w:val="24"/>
                <w:szCs w:val="24"/>
              </w:rPr>
            </w:pPr>
            <w:r>
              <w:rPr>
                <w:sz w:val="24"/>
                <w:szCs w:val="24"/>
              </w:rPr>
              <w:t xml:space="preserve">public int </w:t>
            </w:r>
            <w:proofErr w:type="spellStart"/>
            <w:proofErr w:type="gramStart"/>
            <w:r>
              <w:rPr>
                <w:sz w:val="24"/>
                <w:szCs w:val="24"/>
              </w:rPr>
              <w:t>getScore</w:t>
            </w:r>
            <w:proofErr w:type="spellEnd"/>
            <w:r>
              <w:rPr>
                <w:sz w:val="24"/>
                <w:szCs w:val="24"/>
              </w:rPr>
              <w:t>(</w:t>
            </w:r>
            <w:proofErr w:type="gramEnd"/>
            <w:r>
              <w:rPr>
                <w:sz w:val="24"/>
                <w:szCs w:val="24"/>
              </w:rPr>
              <w:t>)</w:t>
            </w:r>
          </w:p>
        </w:tc>
      </w:tr>
      <w:tr w:rsidR="002D0725" w14:paraId="51593363"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98177EA" w14:textId="77777777" w:rsidR="002D0725" w:rsidRDefault="009A24FD">
            <w:pPr>
              <w:widowControl w:val="0"/>
              <w:spacing w:line="240" w:lineRule="auto"/>
              <w:rPr>
                <w:sz w:val="24"/>
                <w:szCs w:val="24"/>
              </w:rPr>
            </w:pPr>
            <w:proofErr w:type="spellStart"/>
            <w:r>
              <w:rPr>
                <w:sz w:val="24"/>
                <w:szCs w:val="24"/>
              </w:rPr>
              <w:t>isBlank</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6E2440B" w14:textId="77777777" w:rsidR="002D0725" w:rsidRDefault="009A24FD">
            <w:pPr>
              <w:widowControl w:val="0"/>
              <w:spacing w:line="240" w:lineRule="auto"/>
              <w:rPr>
                <w:b/>
                <w:sz w:val="16"/>
                <w:szCs w:val="16"/>
              </w:rPr>
            </w:pPr>
            <w:r>
              <w:rPr>
                <w:b/>
                <w:sz w:val="16"/>
                <w:szCs w:val="16"/>
              </w:rPr>
              <w:t>Method Description</w:t>
            </w:r>
          </w:p>
        </w:tc>
      </w:tr>
      <w:tr w:rsidR="002D0725" w14:paraId="4B028D90"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6152B30"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26C28D" w14:textId="77777777" w:rsidR="002D0725" w:rsidRDefault="009A24FD">
            <w:pPr>
              <w:widowControl w:val="0"/>
              <w:spacing w:line="240" w:lineRule="auto"/>
              <w:rPr>
                <w:sz w:val="24"/>
                <w:szCs w:val="24"/>
              </w:rPr>
            </w:pPr>
            <w:r>
              <w:rPr>
                <w:sz w:val="24"/>
                <w:szCs w:val="24"/>
              </w:rPr>
              <w:t>Returns if the tile is blank</w:t>
            </w:r>
          </w:p>
        </w:tc>
      </w:tr>
      <w:tr w:rsidR="002D0725" w14:paraId="2B587738"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BFDAE32"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E1088B0" w14:textId="77777777" w:rsidR="002D0725" w:rsidRDefault="009A24FD">
            <w:pPr>
              <w:widowControl w:val="0"/>
              <w:spacing w:line="240" w:lineRule="auto"/>
              <w:rPr>
                <w:b/>
                <w:sz w:val="16"/>
                <w:szCs w:val="16"/>
              </w:rPr>
            </w:pPr>
            <w:r>
              <w:rPr>
                <w:b/>
                <w:sz w:val="16"/>
                <w:szCs w:val="16"/>
              </w:rPr>
              <w:t>Method Signature</w:t>
            </w:r>
          </w:p>
        </w:tc>
      </w:tr>
      <w:tr w:rsidR="002D0725" w14:paraId="46FEE964"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BE26A6B"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8198B39" w14:textId="77777777" w:rsidR="002D0725" w:rsidRDefault="009A24FD">
            <w:pPr>
              <w:spacing w:line="240" w:lineRule="auto"/>
              <w:rPr>
                <w:sz w:val="24"/>
                <w:szCs w:val="24"/>
              </w:rPr>
            </w:pPr>
            <w:r>
              <w:rPr>
                <w:sz w:val="24"/>
                <w:szCs w:val="24"/>
              </w:rPr>
              <w:t xml:space="preserve">public </w:t>
            </w:r>
            <w:proofErr w:type="spellStart"/>
            <w:r>
              <w:rPr>
                <w:sz w:val="24"/>
                <w:szCs w:val="24"/>
              </w:rPr>
              <w:t>boolean</w:t>
            </w:r>
            <w:proofErr w:type="spellEnd"/>
            <w:r>
              <w:rPr>
                <w:sz w:val="24"/>
                <w:szCs w:val="24"/>
              </w:rPr>
              <w:t xml:space="preserve"> </w:t>
            </w:r>
            <w:proofErr w:type="spellStart"/>
            <w:proofErr w:type="gramStart"/>
            <w:r>
              <w:rPr>
                <w:sz w:val="24"/>
                <w:szCs w:val="24"/>
              </w:rPr>
              <w:t>isBlank</w:t>
            </w:r>
            <w:proofErr w:type="spellEnd"/>
            <w:r>
              <w:rPr>
                <w:sz w:val="24"/>
                <w:szCs w:val="24"/>
              </w:rPr>
              <w:t>(</w:t>
            </w:r>
            <w:proofErr w:type="gramEnd"/>
            <w:r>
              <w:rPr>
                <w:sz w:val="24"/>
                <w:szCs w:val="24"/>
              </w:rPr>
              <w:t>)</w:t>
            </w:r>
          </w:p>
        </w:tc>
      </w:tr>
      <w:tr w:rsidR="002D0725" w14:paraId="78917D26"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C4C7972" w14:textId="77777777" w:rsidR="002D0725" w:rsidRDefault="009A24FD">
            <w:pPr>
              <w:widowControl w:val="0"/>
              <w:spacing w:line="240" w:lineRule="auto"/>
              <w:rPr>
                <w:sz w:val="24"/>
                <w:szCs w:val="24"/>
              </w:rPr>
            </w:pPr>
            <w:proofErr w:type="spellStart"/>
            <w:r>
              <w:rPr>
                <w:sz w:val="24"/>
                <w:szCs w:val="24"/>
              </w:rPr>
              <w:t>setLocation</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CDBD544" w14:textId="77777777" w:rsidR="002D0725" w:rsidRDefault="009A24FD">
            <w:pPr>
              <w:widowControl w:val="0"/>
              <w:spacing w:line="240" w:lineRule="auto"/>
              <w:rPr>
                <w:b/>
                <w:sz w:val="16"/>
                <w:szCs w:val="16"/>
              </w:rPr>
            </w:pPr>
            <w:r>
              <w:rPr>
                <w:b/>
                <w:sz w:val="16"/>
                <w:szCs w:val="16"/>
              </w:rPr>
              <w:t>Method Description</w:t>
            </w:r>
          </w:p>
        </w:tc>
      </w:tr>
      <w:tr w:rsidR="002D0725" w14:paraId="7BAA6CD5"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07B06C8"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ABFD065" w14:textId="77777777" w:rsidR="002D0725" w:rsidRDefault="009A24FD">
            <w:pPr>
              <w:widowControl w:val="0"/>
              <w:spacing w:line="240" w:lineRule="auto"/>
            </w:pPr>
            <w:r>
              <w:t>Sets the location of the tile when it is placed on the board</w:t>
            </w:r>
          </w:p>
        </w:tc>
      </w:tr>
      <w:tr w:rsidR="002D0725" w14:paraId="5E888282"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41E3149"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55902B" w14:textId="77777777" w:rsidR="002D0725" w:rsidRDefault="009A24FD">
            <w:pPr>
              <w:widowControl w:val="0"/>
              <w:spacing w:line="240" w:lineRule="auto"/>
              <w:rPr>
                <w:b/>
                <w:sz w:val="16"/>
                <w:szCs w:val="16"/>
              </w:rPr>
            </w:pPr>
            <w:r>
              <w:rPr>
                <w:b/>
                <w:sz w:val="16"/>
                <w:szCs w:val="16"/>
              </w:rPr>
              <w:t>Method Signature</w:t>
            </w:r>
          </w:p>
        </w:tc>
      </w:tr>
      <w:tr w:rsidR="002D0725" w14:paraId="484A2162"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6039A9B"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34EFCEE" w14:textId="77777777" w:rsidR="002D0725" w:rsidRDefault="009A24FD">
            <w:pPr>
              <w:spacing w:line="240" w:lineRule="auto"/>
              <w:rPr>
                <w:sz w:val="24"/>
                <w:szCs w:val="24"/>
              </w:rPr>
            </w:pPr>
            <w:r>
              <w:rPr>
                <w:sz w:val="24"/>
                <w:szCs w:val="24"/>
              </w:rPr>
              <w:t xml:space="preserve">public void </w:t>
            </w:r>
            <w:proofErr w:type="spellStart"/>
            <w:proofErr w:type="gramStart"/>
            <w:r>
              <w:rPr>
                <w:sz w:val="24"/>
                <w:szCs w:val="24"/>
              </w:rPr>
              <w:t>setLocation</w:t>
            </w:r>
            <w:proofErr w:type="spellEnd"/>
            <w:r>
              <w:rPr>
                <w:sz w:val="24"/>
                <w:szCs w:val="24"/>
              </w:rPr>
              <w:t>(</w:t>
            </w:r>
            <w:proofErr w:type="gramEnd"/>
            <w:r>
              <w:rPr>
                <w:sz w:val="24"/>
                <w:szCs w:val="24"/>
              </w:rPr>
              <w:t>Point point)</w:t>
            </w:r>
          </w:p>
        </w:tc>
      </w:tr>
      <w:tr w:rsidR="002D0725" w14:paraId="17CA2356" w14:textId="77777777">
        <w:trPr>
          <w:trHeight w:val="440"/>
        </w:trPr>
        <w:tc>
          <w:tcPr>
            <w:tcW w:w="3915" w:type="dxa"/>
            <w:vMerge w:val="restart"/>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EEF8E28" w14:textId="77777777" w:rsidR="002D0725" w:rsidRDefault="009A24FD">
            <w:pPr>
              <w:widowControl w:val="0"/>
              <w:spacing w:line="240" w:lineRule="auto"/>
              <w:rPr>
                <w:sz w:val="24"/>
                <w:szCs w:val="24"/>
              </w:rPr>
            </w:pPr>
            <w:proofErr w:type="spellStart"/>
            <w:r>
              <w:rPr>
                <w:sz w:val="24"/>
                <w:szCs w:val="24"/>
              </w:rPr>
              <w:t>getLocation</w:t>
            </w:r>
            <w:proofErr w:type="spellEnd"/>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72D8167" w14:textId="77777777" w:rsidR="002D0725" w:rsidRDefault="009A24FD">
            <w:pPr>
              <w:widowControl w:val="0"/>
              <w:spacing w:line="240" w:lineRule="auto"/>
              <w:rPr>
                <w:b/>
                <w:sz w:val="16"/>
                <w:szCs w:val="16"/>
              </w:rPr>
            </w:pPr>
            <w:r>
              <w:rPr>
                <w:b/>
                <w:sz w:val="16"/>
                <w:szCs w:val="16"/>
              </w:rPr>
              <w:t>Method Description</w:t>
            </w:r>
          </w:p>
        </w:tc>
      </w:tr>
      <w:tr w:rsidR="002D0725" w14:paraId="5AC952FB"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BA68B1"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4F2EF5" w14:textId="77777777" w:rsidR="002D0725" w:rsidRDefault="009A24FD">
            <w:pPr>
              <w:spacing w:line="240" w:lineRule="auto"/>
              <w:rPr>
                <w:sz w:val="24"/>
                <w:szCs w:val="24"/>
              </w:rPr>
            </w:pPr>
            <w:r>
              <w:rPr>
                <w:sz w:val="24"/>
                <w:szCs w:val="24"/>
              </w:rPr>
              <w:t>Returns the location of the tile</w:t>
            </w:r>
          </w:p>
        </w:tc>
      </w:tr>
      <w:tr w:rsidR="002D0725" w14:paraId="75C71EBD"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8814930"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2E1A6C2" w14:textId="77777777" w:rsidR="002D0725" w:rsidRDefault="009A24FD">
            <w:pPr>
              <w:widowControl w:val="0"/>
              <w:spacing w:line="240" w:lineRule="auto"/>
              <w:rPr>
                <w:b/>
                <w:sz w:val="16"/>
                <w:szCs w:val="16"/>
              </w:rPr>
            </w:pPr>
            <w:r>
              <w:rPr>
                <w:b/>
                <w:sz w:val="16"/>
                <w:szCs w:val="16"/>
              </w:rPr>
              <w:t>Method Signature</w:t>
            </w:r>
          </w:p>
        </w:tc>
      </w:tr>
      <w:tr w:rsidR="002D0725" w14:paraId="67B61C61" w14:textId="77777777">
        <w:trPr>
          <w:trHeight w:val="440"/>
        </w:trPr>
        <w:tc>
          <w:tcPr>
            <w:tcW w:w="3915" w:type="dxa"/>
            <w:vMerge/>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2F336B0" w14:textId="77777777" w:rsidR="002D0725" w:rsidRDefault="002D0725">
            <w:pPr>
              <w:widowControl w:val="0"/>
              <w:spacing w:line="240" w:lineRule="auto"/>
              <w:rPr>
                <w:sz w:val="24"/>
                <w:szCs w:val="24"/>
              </w:rPr>
            </w:pPr>
          </w:p>
        </w:tc>
        <w:tc>
          <w:tcPr>
            <w:tcW w:w="544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785EBDB" w14:textId="77777777" w:rsidR="002D0725" w:rsidRDefault="009A24FD">
            <w:pPr>
              <w:spacing w:line="240" w:lineRule="auto"/>
              <w:rPr>
                <w:sz w:val="24"/>
                <w:szCs w:val="24"/>
              </w:rPr>
            </w:pPr>
            <w:r>
              <w:rPr>
                <w:sz w:val="24"/>
                <w:szCs w:val="24"/>
              </w:rPr>
              <w:t xml:space="preserve">public Point </w:t>
            </w:r>
            <w:proofErr w:type="spellStart"/>
            <w:proofErr w:type="gramStart"/>
            <w:r>
              <w:rPr>
                <w:sz w:val="24"/>
                <w:szCs w:val="24"/>
              </w:rPr>
              <w:t>getLocation</w:t>
            </w:r>
            <w:proofErr w:type="spellEnd"/>
            <w:r>
              <w:rPr>
                <w:sz w:val="24"/>
                <w:szCs w:val="24"/>
              </w:rPr>
              <w:t>(</w:t>
            </w:r>
            <w:proofErr w:type="gramEnd"/>
            <w:r>
              <w:rPr>
                <w:sz w:val="24"/>
                <w:szCs w:val="24"/>
              </w:rPr>
              <w:t>)</w:t>
            </w:r>
          </w:p>
        </w:tc>
      </w:tr>
    </w:tbl>
    <w:p w14:paraId="506B9DC3" w14:textId="77777777" w:rsidR="002D0725" w:rsidRDefault="002D0725">
      <w:pPr>
        <w:spacing w:before="240" w:after="240"/>
      </w:pPr>
    </w:p>
    <w:p w14:paraId="4B902A97" w14:textId="77777777" w:rsidR="002D0725" w:rsidRDefault="002D0725">
      <w:pPr>
        <w:spacing w:before="240" w:after="240"/>
      </w:pPr>
    </w:p>
    <w:p w14:paraId="74BEBA25" w14:textId="77777777" w:rsidR="002D0725" w:rsidRDefault="009A24FD">
      <w:pPr>
        <w:pStyle w:val="Heading2"/>
        <w:numPr>
          <w:ilvl w:val="0"/>
          <w:numId w:val="1"/>
        </w:numPr>
      </w:pPr>
      <w:bookmarkStart w:id="60" w:name="_viohtvb2uvoq" w:colFirst="0" w:colLast="0"/>
      <w:bookmarkEnd w:id="60"/>
      <w:r>
        <w:t>Interface Design</w:t>
      </w:r>
    </w:p>
    <w:p w14:paraId="53F80EBB" w14:textId="77777777" w:rsidR="002D0725" w:rsidRDefault="009A24FD">
      <w:r>
        <w:t>State Diagram:</w:t>
      </w:r>
    </w:p>
    <w:p w14:paraId="6E5A0E59" w14:textId="77777777" w:rsidR="002D0725" w:rsidRDefault="009A24FD">
      <w:r>
        <w:t>This state diagram shows the possible different screens the user will see and the different states the program will be in depending on the buttons the user chooses to press.</w:t>
      </w:r>
    </w:p>
    <w:p w14:paraId="0FE55430" w14:textId="77777777" w:rsidR="002D0725" w:rsidRDefault="009A24FD">
      <w:r>
        <w:rPr>
          <w:noProof/>
        </w:rPr>
        <w:lastRenderedPageBreak/>
        <w:drawing>
          <wp:inline distT="114300" distB="114300" distL="114300" distR="114300" wp14:anchorId="71C105DC" wp14:editId="150AC887">
            <wp:extent cx="5943600" cy="7061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943600" cy="7061200"/>
                    </a:xfrm>
                    <a:prstGeom prst="rect">
                      <a:avLst/>
                    </a:prstGeom>
                    <a:ln/>
                  </pic:spPr>
                </pic:pic>
              </a:graphicData>
            </a:graphic>
          </wp:inline>
        </w:drawing>
      </w:r>
    </w:p>
    <w:p w14:paraId="6BDB5F9F" w14:textId="77777777" w:rsidR="002D0725" w:rsidRDefault="002D0725"/>
    <w:p w14:paraId="59F03AB7" w14:textId="77777777" w:rsidR="002D0725" w:rsidRDefault="002D0725"/>
    <w:p w14:paraId="7009644E" w14:textId="77777777" w:rsidR="002D0725" w:rsidRDefault="002D0725"/>
    <w:p w14:paraId="3359FEC5" w14:textId="77777777" w:rsidR="002D0725" w:rsidRDefault="002D0725"/>
    <w:p w14:paraId="1E8F9DEA" w14:textId="77777777" w:rsidR="002D0725" w:rsidRDefault="002D0725"/>
    <w:p w14:paraId="06A9E564" w14:textId="77777777" w:rsidR="002D0725" w:rsidRDefault="009A24FD">
      <w:r>
        <w:t>________________________________________________________________________</w:t>
      </w:r>
    </w:p>
    <w:p w14:paraId="3ED1D677" w14:textId="77777777" w:rsidR="002D0725" w:rsidRDefault="009A24FD">
      <w:r>
        <w:lastRenderedPageBreak/>
        <w:t>Wireframe Roadmap:</w:t>
      </w:r>
    </w:p>
    <w:p w14:paraId="131D625C" w14:textId="77777777" w:rsidR="002D0725" w:rsidRDefault="009A24FD">
      <w:r>
        <w:t>The wireframe for this Scrabble game shows a detailed representation of how the user interfaces inside of the program will operate in relation to each other. The diagram indicates where each button will take the user. Our program should operate similarly to the diagram when it is finished.</w:t>
      </w:r>
    </w:p>
    <w:p w14:paraId="69530FB4" w14:textId="77777777" w:rsidR="002D0725" w:rsidRDefault="009A24FD">
      <w:r>
        <w:rPr>
          <w:noProof/>
        </w:rPr>
        <w:drawing>
          <wp:inline distT="114300" distB="114300" distL="114300" distR="114300" wp14:anchorId="59BBA368" wp14:editId="0E78A7BF">
            <wp:extent cx="5943600" cy="6946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6946900"/>
                    </a:xfrm>
                    <a:prstGeom prst="rect">
                      <a:avLst/>
                    </a:prstGeom>
                    <a:ln/>
                  </pic:spPr>
                </pic:pic>
              </a:graphicData>
            </a:graphic>
          </wp:inline>
        </w:drawing>
      </w:r>
    </w:p>
    <w:p w14:paraId="328E53A5" w14:textId="77777777" w:rsidR="002D0725" w:rsidRDefault="002D0725"/>
    <w:p w14:paraId="192B9FF5" w14:textId="77777777" w:rsidR="002D0725" w:rsidRDefault="009A24FD">
      <w:r>
        <w:rPr>
          <w:noProof/>
        </w:rPr>
        <w:lastRenderedPageBreak/>
        <w:drawing>
          <wp:inline distT="114300" distB="114300" distL="114300" distR="114300" wp14:anchorId="45C8117E" wp14:editId="2753F713">
            <wp:extent cx="5943600" cy="67437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943600" cy="6743700"/>
                    </a:xfrm>
                    <a:prstGeom prst="rect">
                      <a:avLst/>
                    </a:prstGeom>
                    <a:ln/>
                  </pic:spPr>
                </pic:pic>
              </a:graphicData>
            </a:graphic>
          </wp:inline>
        </w:drawing>
      </w:r>
    </w:p>
    <w:p w14:paraId="39A44AA1" w14:textId="77777777" w:rsidR="002D0725" w:rsidRDefault="009A24FD">
      <w:r>
        <w:rPr>
          <w:noProof/>
        </w:rPr>
        <w:lastRenderedPageBreak/>
        <w:drawing>
          <wp:inline distT="114300" distB="114300" distL="114300" distR="114300" wp14:anchorId="5B3A67BF" wp14:editId="6AAAEE0A">
            <wp:extent cx="5943600" cy="688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6883400"/>
                    </a:xfrm>
                    <a:prstGeom prst="rect">
                      <a:avLst/>
                    </a:prstGeom>
                    <a:ln/>
                  </pic:spPr>
                </pic:pic>
              </a:graphicData>
            </a:graphic>
          </wp:inline>
        </w:drawing>
      </w:r>
    </w:p>
    <w:p w14:paraId="6ECFC70C" w14:textId="77777777" w:rsidR="002D0725" w:rsidRDefault="002D0725"/>
    <w:p w14:paraId="3413F8EB" w14:textId="77777777" w:rsidR="002D0725" w:rsidRDefault="002D0725"/>
    <w:p w14:paraId="7D411606" w14:textId="77777777" w:rsidR="002D0725" w:rsidRDefault="009A24FD">
      <w:r>
        <w:t xml:space="preserve">Use Case Diagram: </w:t>
      </w:r>
    </w:p>
    <w:p w14:paraId="44F6EF66" w14:textId="77777777" w:rsidR="002D0725" w:rsidRDefault="009A24FD">
      <w:r>
        <w:t>The use case diagram for the Scrabble game application shows the interactions between the actors (Host and Players) and the system’s functionalities. Each use case represents a specific utility that users can perform within the application with relationships to show how these functions are connected.</w:t>
      </w:r>
    </w:p>
    <w:p w14:paraId="504AE269" w14:textId="77777777" w:rsidR="002D0725" w:rsidRDefault="009A24FD">
      <w:r>
        <w:rPr>
          <w:noProof/>
        </w:rPr>
        <w:lastRenderedPageBreak/>
        <w:drawing>
          <wp:inline distT="114300" distB="114300" distL="114300" distR="114300" wp14:anchorId="3A7AE5CD" wp14:editId="17CEC018">
            <wp:extent cx="5943600" cy="7053263"/>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5943600" cy="7053263"/>
                    </a:xfrm>
                    <a:prstGeom prst="rect">
                      <a:avLst/>
                    </a:prstGeom>
                    <a:ln/>
                  </pic:spPr>
                </pic:pic>
              </a:graphicData>
            </a:graphic>
          </wp:inline>
        </w:drawing>
      </w:r>
    </w:p>
    <w:p w14:paraId="63DCC57C" w14:textId="77777777" w:rsidR="002D0725" w:rsidRDefault="009A24FD">
      <w:pPr>
        <w:pStyle w:val="Heading2"/>
        <w:numPr>
          <w:ilvl w:val="0"/>
          <w:numId w:val="1"/>
        </w:numPr>
      </w:pPr>
      <w:bookmarkStart w:id="61" w:name="_z0451zclxxq" w:colFirst="0" w:colLast="0"/>
      <w:bookmarkEnd w:id="61"/>
      <w:r>
        <w:t>Prototype</w:t>
      </w:r>
    </w:p>
    <w:p w14:paraId="2791231B" w14:textId="77777777" w:rsidR="002D0725" w:rsidRDefault="009A24FD">
      <w:commentRangeStart w:id="62"/>
      <w:r>
        <w:t>Include the names of the files which are used in the prototype. I believe (David) that all our prototype files are inside the “model” package.</w:t>
      </w:r>
      <w:commentRangeEnd w:id="62"/>
      <w:r w:rsidR="003E6CC5">
        <w:rPr>
          <w:rStyle w:val="CommentReference"/>
        </w:rPr>
        <w:commentReference w:id="62"/>
      </w:r>
    </w:p>
    <w:p w14:paraId="05FC7C5B" w14:textId="77777777" w:rsidR="002D0725" w:rsidRDefault="009A24FD">
      <w:pPr>
        <w:pStyle w:val="Heading2"/>
        <w:numPr>
          <w:ilvl w:val="0"/>
          <w:numId w:val="1"/>
        </w:numPr>
        <w:spacing w:after="0"/>
      </w:pPr>
      <w:bookmarkStart w:id="63" w:name="_q5cq23nggvzk" w:colFirst="0" w:colLast="0"/>
      <w:bookmarkEnd w:id="63"/>
      <w:r>
        <w:lastRenderedPageBreak/>
        <w:t>Milestones</w:t>
      </w:r>
    </w:p>
    <w:p w14:paraId="423B75B7" w14:textId="77777777" w:rsidR="002D0725" w:rsidRDefault="009A24FD">
      <w:pPr>
        <w:numPr>
          <w:ilvl w:val="0"/>
          <w:numId w:val="2"/>
        </w:numPr>
      </w:pPr>
      <w:r>
        <w:t>Completing the Model by November 9th</w:t>
      </w:r>
    </w:p>
    <w:p w14:paraId="7E1FD255" w14:textId="77777777" w:rsidR="002D0725" w:rsidRDefault="009A24FD">
      <w:pPr>
        <w:numPr>
          <w:ilvl w:val="1"/>
          <w:numId w:val="2"/>
        </w:numPr>
      </w:pPr>
      <w:r>
        <w:t>Functional Requirements:</w:t>
      </w:r>
    </w:p>
    <w:p w14:paraId="25D4F374" w14:textId="77777777" w:rsidR="002D0725" w:rsidRDefault="009A24FD">
      <w:pPr>
        <w:numPr>
          <w:ilvl w:val="2"/>
          <w:numId w:val="2"/>
        </w:numPr>
      </w:pPr>
      <w:r>
        <w:t>Complete the Board class to handle tile placement, scoring, and board state management. (</w:t>
      </w:r>
      <w:proofErr w:type="spellStart"/>
      <w:r>
        <w:t>Jy’el</w:t>
      </w:r>
      <w:proofErr w:type="spellEnd"/>
      <w:r>
        <w:t>, Max)</w:t>
      </w:r>
    </w:p>
    <w:p w14:paraId="758C6442" w14:textId="77777777" w:rsidR="002D0725" w:rsidRDefault="009A24FD">
      <w:pPr>
        <w:numPr>
          <w:ilvl w:val="2"/>
          <w:numId w:val="2"/>
        </w:numPr>
      </w:pPr>
      <w:r>
        <w:t>Finalize the Game class to maintain game state, manage player turns, include game timer, and enforce game rules via the Ruleset. (David, Sam)</w:t>
      </w:r>
    </w:p>
    <w:p w14:paraId="25EF1DE2" w14:textId="77777777" w:rsidR="002D0725" w:rsidRDefault="009A24FD">
      <w:pPr>
        <w:numPr>
          <w:ilvl w:val="2"/>
          <w:numId w:val="2"/>
        </w:numPr>
      </w:pPr>
      <w:r>
        <w:t>Ensure the Player class and its subclasses (</w:t>
      </w:r>
      <w:proofErr w:type="spellStart"/>
      <w:r>
        <w:t>LocalPlayer</w:t>
      </w:r>
      <w:proofErr w:type="spellEnd"/>
      <w:r>
        <w:t xml:space="preserve"> and </w:t>
      </w:r>
      <w:proofErr w:type="spellStart"/>
      <w:r>
        <w:t>NetworkPlayer</w:t>
      </w:r>
      <w:proofErr w:type="spellEnd"/>
      <w:r>
        <w:t>) accurately represent player states and actions. (Ian, David)</w:t>
      </w:r>
    </w:p>
    <w:p w14:paraId="615A1BC6" w14:textId="77777777" w:rsidR="002D0725" w:rsidRDefault="009A24FD">
      <w:pPr>
        <w:numPr>
          <w:ilvl w:val="0"/>
          <w:numId w:val="2"/>
        </w:numPr>
      </w:pPr>
      <w:r>
        <w:t>Host Implementation by November 20th</w:t>
      </w:r>
    </w:p>
    <w:p w14:paraId="58E86F5E" w14:textId="77777777" w:rsidR="002D0725" w:rsidRDefault="009A24FD">
      <w:pPr>
        <w:numPr>
          <w:ilvl w:val="1"/>
          <w:numId w:val="2"/>
        </w:numPr>
      </w:pPr>
      <w:r>
        <w:t xml:space="preserve">Functional Requirements: (David, </w:t>
      </w:r>
      <w:proofErr w:type="spellStart"/>
      <w:r>
        <w:t>Jy’el</w:t>
      </w:r>
      <w:proofErr w:type="spellEnd"/>
      <w:r>
        <w:t>)</w:t>
      </w:r>
    </w:p>
    <w:p w14:paraId="68054D53" w14:textId="77777777" w:rsidR="002D0725" w:rsidRDefault="009A24FD">
      <w:pPr>
        <w:numPr>
          <w:ilvl w:val="2"/>
          <w:numId w:val="2"/>
        </w:numPr>
      </w:pPr>
      <w:r>
        <w:t xml:space="preserve">Establish network communication protocols for </w:t>
      </w:r>
      <w:proofErr w:type="spellStart"/>
      <w:r>
        <w:t>NetworkPlayer</w:t>
      </w:r>
      <w:proofErr w:type="spellEnd"/>
      <w:r>
        <w:t xml:space="preserve"> to send and receive game updates.</w:t>
      </w:r>
    </w:p>
    <w:p w14:paraId="2E7463BD" w14:textId="77777777" w:rsidR="002D0725" w:rsidRDefault="009A24FD">
      <w:pPr>
        <w:numPr>
          <w:ilvl w:val="2"/>
          <w:numId w:val="2"/>
        </w:numPr>
      </w:pPr>
      <w:r>
        <w:t>Ensure that the host can relay game actions to the appropriate players.</w:t>
      </w:r>
    </w:p>
    <w:p w14:paraId="4223036E" w14:textId="77777777" w:rsidR="002D0725" w:rsidRDefault="009A24FD">
      <w:pPr>
        <w:numPr>
          <w:ilvl w:val="0"/>
          <w:numId w:val="2"/>
        </w:numPr>
      </w:pPr>
      <w:r>
        <w:t>Networking Implementation by November 25th</w:t>
      </w:r>
    </w:p>
    <w:p w14:paraId="54476E86" w14:textId="77777777" w:rsidR="002D0725" w:rsidRDefault="009A24FD">
      <w:pPr>
        <w:numPr>
          <w:ilvl w:val="1"/>
          <w:numId w:val="2"/>
        </w:numPr>
      </w:pPr>
      <w:r>
        <w:t>Functional Requirements: (Sam, Max)</w:t>
      </w:r>
    </w:p>
    <w:p w14:paraId="5367E32B" w14:textId="77777777" w:rsidR="002D0725" w:rsidRDefault="009A24FD">
      <w:pPr>
        <w:numPr>
          <w:ilvl w:val="2"/>
          <w:numId w:val="2"/>
        </w:numPr>
      </w:pPr>
      <w:r>
        <w:t xml:space="preserve">Finalize networking capabilities to allow communication between </w:t>
      </w:r>
      <w:proofErr w:type="spellStart"/>
      <w:r>
        <w:t>LocalPlayer</w:t>
      </w:r>
      <w:proofErr w:type="spellEnd"/>
      <w:r>
        <w:t xml:space="preserve"> and </w:t>
      </w:r>
      <w:proofErr w:type="spellStart"/>
      <w:r>
        <w:t>NetworkPlayer</w:t>
      </w:r>
      <w:proofErr w:type="spellEnd"/>
      <w:r>
        <w:t xml:space="preserve"> instances.</w:t>
      </w:r>
    </w:p>
    <w:p w14:paraId="5382D651" w14:textId="77777777" w:rsidR="002D0725" w:rsidRDefault="009A24FD">
      <w:pPr>
        <w:numPr>
          <w:ilvl w:val="2"/>
          <w:numId w:val="2"/>
        </w:numPr>
      </w:pPr>
      <w:r>
        <w:t>Ensure the Game class can send and receive player actions over the network.</w:t>
      </w:r>
    </w:p>
    <w:p w14:paraId="5D64B844" w14:textId="77777777" w:rsidR="002D0725" w:rsidRDefault="009A24FD">
      <w:pPr>
        <w:numPr>
          <w:ilvl w:val="0"/>
          <w:numId w:val="2"/>
        </w:numPr>
      </w:pPr>
      <w:commentRangeStart w:id="64"/>
      <w:r>
        <w:t>GUI Implementation by November 30th</w:t>
      </w:r>
      <w:commentRangeEnd w:id="64"/>
      <w:r w:rsidR="008C2500">
        <w:rPr>
          <w:rStyle w:val="CommentReference"/>
        </w:rPr>
        <w:commentReference w:id="64"/>
      </w:r>
    </w:p>
    <w:p w14:paraId="7BFDF68B" w14:textId="77777777" w:rsidR="002D0725" w:rsidRDefault="009A24FD">
      <w:pPr>
        <w:numPr>
          <w:ilvl w:val="1"/>
          <w:numId w:val="2"/>
        </w:numPr>
      </w:pPr>
      <w:r>
        <w:t>Functional Requirements:</w:t>
      </w:r>
      <w:ins w:id="66" w:author="D Carr" w:date="2024-10-12T02:41:00Z">
        <w:r>
          <w:t xml:space="preserve"> </w:t>
        </w:r>
      </w:ins>
      <w:r>
        <w:t>(Max, Ian)</w:t>
      </w:r>
    </w:p>
    <w:p w14:paraId="58E83DA3" w14:textId="77777777" w:rsidR="002D0725" w:rsidRDefault="009A24FD">
      <w:pPr>
        <w:numPr>
          <w:ilvl w:val="2"/>
          <w:numId w:val="2"/>
        </w:numPr>
      </w:pPr>
      <w:r>
        <w:t>Design the main interface using MVC principles, ensuring that views update in response to model changes.</w:t>
      </w:r>
    </w:p>
    <w:p w14:paraId="60917BE4" w14:textId="77777777" w:rsidR="002D0725" w:rsidRDefault="009A24FD">
      <w:pPr>
        <w:numPr>
          <w:ilvl w:val="2"/>
          <w:numId w:val="2"/>
        </w:numPr>
      </w:pPr>
      <w:r>
        <w:t>Implement UI elements for player actions, including tile placement and game settings.</w:t>
      </w:r>
    </w:p>
    <w:p w14:paraId="484AC653" w14:textId="77777777" w:rsidR="002D0725" w:rsidRDefault="009A24FD">
      <w:pPr>
        <w:numPr>
          <w:ilvl w:val="2"/>
          <w:numId w:val="2"/>
        </w:numPr>
      </w:pPr>
      <w:r>
        <w:t>Ensure the UI reflects the current game state, player scores, and active player information.</w:t>
      </w:r>
    </w:p>
    <w:p w14:paraId="77A73896" w14:textId="77777777" w:rsidR="002D0725" w:rsidRDefault="009A24FD">
      <w:pPr>
        <w:numPr>
          <w:ilvl w:val="0"/>
          <w:numId w:val="2"/>
        </w:numPr>
      </w:pPr>
      <w:r>
        <w:t>Extensions by December 2nd</w:t>
      </w:r>
    </w:p>
    <w:p w14:paraId="6532DBE9" w14:textId="77777777" w:rsidR="002D0725" w:rsidRDefault="009A24FD">
      <w:pPr>
        <w:numPr>
          <w:ilvl w:val="1"/>
          <w:numId w:val="2"/>
        </w:numPr>
      </w:pPr>
      <w:r>
        <w:t>Functional Requirements:</w:t>
      </w:r>
    </w:p>
    <w:p w14:paraId="6B2B5894" w14:textId="77777777" w:rsidR="002D0725" w:rsidRDefault="009A24FD">
      <w:pPr>
        <w:numPr>
          <w:ilvl w:val="2"/>
          <w:numId w:val="2"/>
        </w:numPr>
      </w:pPr>
      <w:r>
        <w:t xml:space="preserve">Adding optional settings accessible to users relating to SFX and music volume toggles and </w:t>
      </w:r>
      <w:proofErr w:type="gramStart"/>
      <w:r>
        <w:t>levels.(</w:t>
      </w:r>
      <w:proofErr w:type="gramEnd"/>
      <w:r>
        <w:t>Sam)</w:t>
      </w:r>
    </w:p>
    <w:p w14:paraId="78F204EC" w14:textId="77777777" w:rsidR="002D0725" w:rsidRDefault="009A24FD">
      <w:pPr>
        <w:numPr>
          <w:ilvl w:val="2"/>
          <w:numId w:val="2"/>
        </w:numPr>
      </w:pPr>
      <w:r>
        <w:t>Implement Fade-in and Fade-out transitions between screens for a smoother user experience. (Max)</w:t>
      </w:r>
    </w:p>
    <w:p w14:paraId="77B3C5F2" w14:textId="77777777" w:rsidR="002D0725" w:rsidRDefault="009A24FD">
      <w:pPr>
        <w:numPr>
          <w:ilvl w:val="2"/>
          <w:numId w:val="2"/>
        </w:numPr>
      </w:pPr>
      <w:r>
        <w:t xml:space="preserve">Implementation of Challenge mode, allowing players to make non-valid word plays, which other players must then challenge to remove from the game board. (David, </w:t>
      </w:r>
      <w:proofErr w:type="spellStart"/>
      <w:r>
        <w:t>Jy’el</w:t>
      </w:r>
      <w:proofErr w:type="spellEnd"/>
      <w:r>
        <w:t>, Ian)</w:t>
      </w:r>
    </w:p>
    <w:p w14:paraId="46BDCAA0" w14:textId="77777777" w:rsidR="002D0725" w:rsidRDefault="002D0725"/>
    <w:p w14:paraId="7A1343BF" w14:textId="77777777" w:rsidR="002D0725" w:rsidRDefault="009A24FD">
      <w:r>
        <w:rPr>
          <w:noProof/>
        </w:rPr>
        <w:lastRenderedPageBreak/>
        <w:drawing>
          <wp:inline distT="114300" distB="114300" distL="114300" distR="114300" wp14:anchorId="71AC0B4B" wp14:editId="703A2D63">
            <wp:extent cx="5943600" cy="8763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5943600" cy="876300"/>
                    </a:xfrm>
                    <a:prstGeom prst="rect">
                      <a:avLst/>
                    </a:prstGeom>
                    <a:ln/>
                  </pic:spPr>
                </pic:pic>
              </a:graphicData>
            </a:graphic>
          </wp:inline>
        </w:drawing>
      </w:r>
    </w:p>
    <w:sectPr w:rsidR="002D0725">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5" w:author="Wittman, Barry" w:date="2024-10-15T10:21:00Z" w:initials="WB">
    <w:p w14:paraId="42CC0743" w14:textId="1DEDC3DA" w:rsidR="009A24FD" w:rsidRDefault="009A24FD">
      <w:pPr>
        <w:pStyle w:val="CommentText"/>
      </w:pPr>
      <w:r>
        <w:rPr>
          <w:rStyle w:val="CommentReference"/>
        </w:rPr>
        <w:annotationRef/>
      </w:r>
      <w:r>
        <w:t>That’s exactly what you said for your requirements document. Aren’t you going to talk about design here?</w:t>
      </w:r>
    </w:p>
  </w:comment>
  <w:comment w:id="20" w:author="D Carr" w:date="2024-10-12T02:30:00Z" w:initials="">
    <w:p w14:paraId="35B885F6" w14:textId="77777777" w:rsidR="009A24FD" w:rsidRDefault="009A24FD">
      <w:pPr>
        <w:widowControl w:val="0"/>
        <w:pBdr>
          <w:top w:val="nil"/>
          <w:left w:val="nil"/>
          <w:bottom w:val="nil"/>
          <w:right w:val="nil"/>
          <w:between w:val="nil"/>
        </w:pBdr>
        <w:spacing w:line="240" w:lineRule="auto"/>
        <w:rPr>
          <w:color w:val="000000"/>
        </w:rPr>
      </w:pPr>
      <w:r>
        <w:rPr>
          <w:color w:val="000000"/>
        </w:rPr>
        <w:t>Please provide examples of relevant information</w:t>
      </w:r>
    </w:p>
  </w:comment>
  <w:comment w:id="21" w:author="Wittman, Barry" w:date="2024-10-15T10:25:00Z" w:initials="WB">
    <w:p w14:paraId="793F7110" w14:textId="01003686" w:rsidR="009A24FD" w:rsidRDefault="009A24FD">
      <w:pPr>
        <w:pStyle w:val="CommentText"/>
      </w:pPr>
      <w:r>
        <w:rPr>
          <w:rStyle w:val="CommentReference"/>
        </w:rPr>
        <w:annotationRef/>
      </w:r>
      <w:r>
        <w:t>Yes, please!</w:t>
      </w:r>
    </w:p>
  </w:comment>
  <w:comment w:id="22" w:author="D Carr" w:date="2024-10-12T02:30:00Z" w:initials="">
    <w:p w14:paraId="02F7FCC0" w14:textId="77777777" w:rsidR="009A24FD" w:rsidRDefault="009A24FD">
      <w:pPr>
        <w:widowControl w:val="0"/>
        <w:pBdr>
          <w:top w:val="nil"/>
          <w:left w:val="nil"/>
          <w:bottom w:val="nil"/>
          <w:right w:val="nil"/>
          <w:between w:val="nil"/>
        </w:pBdr>
        <w:spacing w:line="240" w:lineRule="auto"/>
        <w:rPr>
          <w:color w:val="000000"/>
        </w:rPr>
      </w:pPr>
      <w:r>
        <w:rPr>
          <w:color w:val="000000"/>
        </w:rPr>
        <w:t>Total views?</w:t>
      </w:r>
    </w:p>
  </w:comment>
  <w:comment w:id="24" w:author="Wittman, Barry" w:date="2024-10-15T10:29:00Z" w:initials="WB">
    <w:p w14:paraId="01AD7D01" w14:textId="71373B2C" w:rsidR="00A338EC" w:rsidRDefault="00A338EC">
      <w:pPr>
        <w:pStyle w:val="CommentText"/>
      </w:pPr>
      <w:r>
        <w:rPr>
          <w:rStyle w:val="CommentReference"/>
        </w:rPr>
        <w:annotationRef/>
      </w:r>
      <w:r>
        <w:t>Don’t say something like this in technical writing. A “multitude” adds no information. Is that 2? 10? 100,000?</w:t>
      </w:r>
    </w:p>
  </w:comment>
  <w:comment w:id="25" w:author="Wittman, Barry" w:date="2024-10-15T10:30:00Z" w:initials="WB">
    <w:p w14:paraId="41CDEE82" w14:textId="332AEE75" w:rsidR="008D2597" w:rsidRDefault="008D2597">
      <w:pPr>
        <w:pStyle w:val="CommentText"/>
      </w:pPr>
      <w:r>
        <w:rPr>
          <w:rStyle w:val="CommentReference"/>
        </w:rPr>
        <w:annotationRef/>
      </w:r>
      <w:r>
        <w:t>Rewrite for grammar and clarity.</w:t>
      </w:r>
    </w:p>
  </w:comment>
  <w:comment w:id="29" w:author="D Carr" w:date="2024-10-12T02:32:00Z" w:initials="">
    <w:p w14:paraId="7EA7F5B6" w14:textId="77777777" w:rsidR="009A24FD" w:rsidRDefault="009A24FD">
      <w:pPr>
        <w:widowControl w:val="0"/>
        <w:pBdr>
          <w:top w:val="nil"/>
          <w:left w:val="nil"/>
          <w:bottom w:val="nil"/>
          <w:right w:val="nil"/>
          <w:between w:val="nil"/>
        </w:pBdr>
        <w:spacing w:line="240" w:lineRule="auto"/>
        <w:rPr>
          <w:color w:val="000000"/>
        </w:rPr>
      </w:pPr>
      <w:r>
        <w:rPr>
          <w:color w:val="000000"/>
        </w:rPr>
        <w:t>Rewrite</w:t>
      </w:r>
    </w:p>
  </w:comment>
  <w:comment w:id="30" w:author="Wittman, Barry" w:date="2024-10-15T10:31:00Z" w:initials="WB">
    <w:p w14:paraId="13C13E75" w14:textId="5D711FCE" w:rsidR="008972B5" w:rsidRDefault="008972B5">
      <w:pPr>
        <w:pStyle w:val="CommentText"/>
      </w:pPr>
      <w:r>
        <w:rPr>
          <w:rStyle w:val="CommentReference"/>
        </w:rPr>
        <w:annotationRef/>
      </w:r>
      <w:r>
        <w:t>Why would you send an empty board?</w:t>
      </w:r>
    </w:p>
  </w:comment>
  <w:comment w:id="33" w:author="Wittman, Barry" w:date="2024-10-15T10:34:00Z" w:initials="WB">
    <w:p w14:paraId="7ED9D7B9" w14:textId="70AE8042" w:rsidR="001568DC" w:rsidRDefault="001568DC">
      <w:pPr>
        <w:pStyle w:val="CommentText"/>
      </w:pPr>
      <w:r>
        <w:rPr>
          <w:rStyle w:val="CommentReference"/>
        </w:rPr>
        <w:annotationRef/>
      </w:r>
      <w:r>
        <w:t>How? What actual information is sent?</w:t>
      </w:r>
    </w:p>
  </w:comment>
  <w:comment w:id="35" w:author="D Carr" w:date="2024-10-12T02:35:00Z" w:initials="">
    <w:p w14:paraId="0C8A4E85" w14:textId="77777777" w:rsidR="009A24FD" w:rsidRDefault="009A24FD">
      <w:pPr>
        <w:widowControl w:val="0"/>
        <w:pBdr>
          <w:top w:val="nil"/>
          <w:left w:val="nil"/>
          <w:bottom w:val="nil"/>
          <w:right w:val="nil"/>
          <w:between w:val="nil"/>
        </w:pBdr>
        <w:spacing w:line="240" w:lineRule="auto"/>
        <w:rPr>
          <w:color w:val="000000"/>
        </w:rPr>
      </w:pPr>
      <w:r>
        <w:rPr>
          <w:color w:val="000000"/>
        </w:rPr>
        <w:t>Scoring can be done by each individual computer. The scoring method must be the same across the party</w:t>
      </w:r>
    </w:p>
  </w:comment>
  <w:comment w:id="36" w:author="Wittman, Barry" w:date="2024-10-15T10:33:00Z" w:initials="WB">
    <w:p w14:paraId="6F87DAD2" w14:textId="38CCBD5C" w:rsidR="006F781E" w:rsidRDefault="006F781E">
      <w:pPr>
        <w:pStyle w:val="CommentText"/>
      </w:pPr>
      <w:r>
        <w:rPr>
          <w:rStyle w:val="CommentReference"/>
        </w:rPr>
        <w:annotationRef/>
      </w:r>
      <w:r>
        <w:t>True enough.</w:t>
      </w:r>
    </w:p>
  </w:comment>
  <w:comment w:id="34" w:author="Wittman, Barry" w:date="2024-10-15T10:33:00Z" w:initials="WB">
    <w:p w14:paraId="218935DC" w14:textId="51D3EFAA" w:rsidR="006F781E" w:rsidRDefault="006F781E">
      <w:pPr>
        <w:pStyle w:val="CommentText"/>
      </w:pPr>
      <w:r>
        <w:rPr>
          <w:rStyle w:val="CommentReference"/>
        </w:rPr>
        <w:annotationRef/>
      </w:r>
      <w:r>
        <w:t>Rewrite for grammar and clarity.</w:t>
      </w:r>
    </w:p>
  </w:comment>
  <w:comment w:id="50" w:author="Wittman, Barry" w:date="2024-10-15T10:37:00Z" w:initials="WB">
    <w:p w14:paraId="23E2E914" w14:textId="1C8EBF51" w:rsidR="004A2975" w:rsidRDefault="004A2975">
      <w:pPr>
        <w:pStyle w:val="CommentText"/>
      </w:pPr>
      <w:r>
        <w:rPr>
          <w:rStyle w:val="CommentReference"/>
        </w:rPr>
        <w:annotationRef/>
      </w:r>
      <w:r>
        <w:t>An array can work, but I recommend a List</w:t>
      </w:r>
      <w:r w:rsidR="00342293">
        <w:t>.</w:t>
      </w:r>
    </w:p>
  </w:comment>
  <w:comment w:id="51" w:author="Wittman, Barry" w:date="2024-10-15T10:39:00Z" w:initials="WB">
    <w:p w14:paraId="6D4C758F" w14:textId="2C23D76B" w:rsidR="00ED10DC" w:rsidRDefault="00ED10DC">
      <w:pPr>
        <w:pStyle w:val="CommentText"/>
      </w:pPr>
      <w:r>
        <w:rPr>
          <w:rStyle w:val="CommentReference"/>
        </w:rPr>
        <w:annotationRef/>
      </w:r>
      <w:r>
        <w:t xml:space="preserve">Small note, but making this simply </w:t>
      </w:r>
      <w:proofErr w:type="spellStart"/>
      <w:r>
        <w:t>passedLastTurn</w:t>
      </w:r>
      <w:proofErr w:type="spellEnd"/>
      <w:r>
        <w:t xml:space="preserve"> will be less verbose.</w:t>
      </w:r>
    </w:p>
  </w:comment>
  <w:comment w:id="52" w:author="Wittman, Barry" w:date="2024-10-15T10:39:00Z" w:initials="WB">
    <w:p w14:paraId="4C90B50F" w14:textId="0FF16625" w:rsidR="00CD1F2E" w:rsidRDefault="00CD1F2E">
      <w:pPr>
        <w:pStyle w:val="CommentText"/>
      </w:pPr>
      <w:r>
        <w:rPr>
          <w:rStyle w:val="CommentReference"/>
        </w:rPr>
        <w:annotationRef/>
      </w:r>
      <w:r>
        <w:t xml:space="preserve">If the member is </w:t>
      </w:r>
      <w:proofErr w:type="spellStart"/>
      <w:r>
        <w:t>passedLastTurn</w:t>
      </w:r>
      <w:proofErr w:type="spellEnd"/>
      <w:r>
        <w:t xml:space="preserve">, this method could then be </w:t>
      </w:r>
      <w:proofErr w:type="spellStart"/>
      <w:r>
        <w:t>hasPassedLastTurn</w:t>
      </w:r>
      <w:proofErr w:type="spellEnd"/>
      <w:r>
        <w:t>.</w:t>
      </w:r>
    </w:p>
  </w:comment>
  <w:comment w:id="53" w:author="Wittman, Barry" w:date="2024-10-15T10:40:00Z" w:initials="WB">
    <w:p w14:paraId="3AE8608D" w14:textId="7C84AABE" w:rsidR="00CD1F2E" w:rsidRDefault="00CD1F2E">
      <w:pPr>
        <w:pStyle w:val="CommentText"/>
      </w:pPr>
      <w:r>
        <w:rPr>
          <w:rStyle w:val="CommentReference"/>
        </w:rPr>
        <w:annotationRef/>
      </w:r>
      <w:r>
        <w:t xml:space="preserve">And this one could be </w:t>
      </w:r>
      <w:proofErr w:type="spellStart"/>
      <w:r>
        <w:t>setPassedLastTurn</w:t>
      </w:r>
      <w:proofErr w:type="spellEnd"/>
      <w:r w:rsidR="007B664E">
        <w:t>.</w:t>
      </w:r>
    </w:p>
  </w:comment>
  <w:comment w:id="54" w:author="D Carr" w:date="2024-10-12T03:50:00Z" w:initials="">
    <w:p w14:paraId="30F2F10D" w14:textId="77777777" w:rsidR="009A24FD" w:rsidRDefault="009A24FD">
      <w:pPr>
        <w:widowControl w:val="0"/>
        <w:pBdr>
          <w:top w:val="nil"/>
          <w:left w:val="nil"/>
          <w:bottom w:val="nil"/>
          <w:right w:val="nil"/>
          <w:between w:val="nil"/>
        </w:pBdr>
        <w:spacing w:line="240" w:lineRule="auto"/>
        <w:rPr>
          <w:color w:val="000000"/>
        </w:rPr>
      </w:pPr>
      <w:r>
        <w:rPr>
          <w:color w:val="000000"/>
        </w:rPr>
        <w:t>add constructor</w:t>
      </w:r>
    </w:p>
  </w:comment>
  <w:comment w:id="55" w:author="Wittman, Barry" w:date="2024-10-15T10:40:00Z" w:initials="WB">
    <w:p w14:paraId="0E43A6D2" w14:textId="3AA28FB8" w:rsidR="00C9574E" w:rsidRDefault="00C9574E">
      <w:pPr>
        <w:pStyle w:val="CommentText"/>
      </w:pPr>
      <w:r>
        <w:rPr>
          <w:rStyle w:val="CommentReference"/>
        </w:rPr>
        <w:annotationRef/>
      </w:r>
      <w:r>
        <w:t>Indeed.</w:t>
      </w:r>
    </w:p>
  </w:comment>
  <w:comment w:id="56" w:author="Wittman, Barry" w:date="2024-10-15T10:42:00Z" w:initials="WB">
    <w:p w14:paraId="0AD8B5FF" w14:textId="45C34347" w:rsidR="00316B9F" w:rsidRDefault="00316B9F">
      <w:pPr>
        <w:pStyle w:val="CommentText"/>
      </w:pPr>
      <w:r>
        <w:rPr>
          <w:rStyle w:val="CommentReference"/>
        </w:rPr>
        <w:annotationRef/>
      </w:r>
      <w:r>
        <w:t xml:space="preserve">Isn’t that really a question for the dictionary in your </w:t>
      </w:r>
      <w:proofErr w:type="spellStart"/>
      <w:r>
        <w:t>RuleSet</w:t>
      </w:r>
      <w:proofErr w:type="spellEnd"/>
      <w:r>
        <w:t>?</w:t>
      </w:r>
    </w:p>
  </w:comment>
  <w:comment w:id="57" w:author="Wittman, Barry" w:date="2024-10-15T10:43:00Z" w:initials="WB">
    <w:p w14:paraId="67C1A47F" w14:textId="363002F2" w:rsidR="00FA4241" w:rsidRDefault="00FA4241">
      <w:pPr>
        <w:pStyle w:val="CommentText"/>
      </w:pPr>
      <w:r>
        <w:rPr>
          <w:rStyle w:val="CommentReference"/>
        </w:rPr>
        <w:annotationRef/>
      </w:r>
      <w:r>
        <w:t>Caller?</w:t>
      </w:r>
    </w:p>
  </w:comment>
  <w:comment w:id="58" w:author="Wittman, Barry" w:date="2024-10-15T10:41:00Z" w:initials="WB">
    <w:p w14:paraId="293974E6" w14:textId="090D96D1" w:rsidR="00961068" w:rsidRDefault="00961068">
      <w:pPr>
        <w:pStyle w:val="CommentText"/>
      </w:pPr>
      <w:r>
        <w:rPr>
          <w:rStyle w:val="CommentReference"/>
        </w:rPr>
        <w:annotationRef/>
      </w:r>
      <w:r>
        <w:t>No! Use a HashSet! Then, lookups will be, on average, constant time instead of linear.</w:t>
      </w:r>
    </w:p>
  </w:comment>
  <w:comment w:id="62" w:author="Wittman, Barry" w:date="2024-10-15T10:49:00Z" w:initials="WB">
    <w:p w14:paraId="2F3854DF" w14:textId="55CB763D" w:rsidR="003E6CC5" w:rsidRDefault="003E6CC5">
      <w:pPr>
        <w:pStyle w:val="CommentText"/>
      </w:pPr>
      <w:r>
        <w:rPr>
          <w:rStyle w:val="CommentReference"/>
        </w:rPr>
        <w:annotationRef/>
      </w:r>
      <w:r>
        <w:t>Some instructions on how to run the prototype would be useful.</w:t>
      </w:r>
    </w:p>
  </w:comment>
  <w:comment w:id="64" w:author="Wittman, Barry" w:date="2024-10-15T11:09:00Z" w:initials="WB">
    <w:p w14:paraId="346F5FDC" w14:textId="51C80209" w:rsidR="008C2500" w:rsidRDefault="008C2500">
      <w:pPr>
        <w:pStyle w:val="CommentText"/>
      </w:pPr>
      <w:r>
        <w:rPr>
          <w:rStyle w:val="CommentReference"/>
        </w:rPr>
        <w:annotationRef/>
      </w:r>
      <w:r>
        <w:t xml:space="preserve">It’s all supposed to be implemented by November </w:t>
      </w:r>
      <w:r>
        <w:t>8.</w:t>
      </w:r>
      <w:bookmarkStart w:id="65" w:name="_GoBack"/>
      <w:bookmarkEnd w:id="6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CC0743" w15:done="0"/>
  <w15:commentEx w15:paraId="35B885F6" w15:done="0"/>
  <w15:commentEx w15:paraId="793F7110" w15:paraIdParent="35B885F6" w15:done="0"/>
  <w15:commentEx w15:paraId="02F7FCC0" w15:done="0"/>
  <w15:commentEx w15:paraId="01AD7D01" w15:done="0"/>
  <w15:commentEx w15:paraId="41CDEE82" w15:done="0"/>
  <w15:commentEx w15:paraId="7EA7F5B6" w15:done="0"/>
  <w15:commentEx w15:paraId="13C13E75" w15:done="0"/>
  <w15:commentEx w15:paraId="7ED9D7B9" w15:done="0"/>
  <w15:commentEx w15:paraId="0C8A4E85" w15:done="0"/>
  <w15:commentEx w15:paraId="6F87DAD2" w15:paraIdParent="0C8A4E85" w15:done="0"/>
  <w15:commentEx w15:paraId="218935DC" w15:done="0"/>
  <w15:commentEx w15:paraId="23E2E914" w15:done="0"/>
  <w15:commentEx w15:paraId="6D4C758F" w15:done="0"/>
  <w15:commentEx w15:paraId="4C90B50F" w15:done="0"/>
  <w15:commentEx w15:paraId="3AE8608D" w15:done="0"/>
  <w15:commentEx w15:paraId="30F2F10D" w15:done="0"/>
  <w15:commentEx w15:paraId="0E43A6D2" w15:paraIdParent="30F2F10D" w15:done="0"/>
  <w15:commentEx w15:paraId="0AD8B5FF" w15:done="0"/>
  <w15:commentEx w15:paraId="67C1A47F" w15:done="0"/>
  <w15:commentEx w15:paraId="293974E6" w15:done="0"/>
  <w15:commentEx w15:paraId="2F3854DF" w15:done="0"/>
  <w15:commentEx w15:paraId="346F5F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CC0743" w16cid:durableId="2AB8C09F"/>
  <w16cid:commentId w16cid:paraId="35B885F6" w16cid:durableId="2AB8BF35"/>
  <w16cid:commentId w16cid:paraId="793F7110" w16cid:durableId="2AB8C19A"/>
  <w16cid:commentId w16cid:paraId="02F7FCC0" w16cid:durableId="2AB8BF36"/>
  <w16cid:commentId w16cid:paraId="01AD7D01" w16cid:durableId="2AB8C27F"/>
  <w16cid:commentId w16cid:paraId="41CDEE82" w16cid:durableId="2AB8C2C6"/>
  <w16cid:commentId w16cid:paraId="7EA7F5B6" w16cid:durableId="2AB8BF37"/>
  <w16cid:commentId w16cid:paraId="13C13E75" w16cid:durableId="2AB8C309"/>
  <w16cid:commentId w16cid:paraId="7ED9D7B9" w16cid:durableId="2AB8C3AA"/>
  <w16cid:commentId w16cid:paraId="0C8A4E85" w16cid:durableId="2AB8BF38"/>
  <w16cid:commentId w16cid:paraId="6F87DAD2" w16cid:durableId="2AB8C384"/>
  <w16cid:commentId w16cid:paraId="218935DC" w16cid:durableId="2AB8C390"/>
  <w16cid:commentId w16cid:paraId="23E2E914" w16cid:durableId="2AB8C46D"/>
  <w16cid:commentId w16cid:paraId="6D4C758F" w16cid:durableId="2AB8C4CF"/>
  <w16cid:commentId w16cid:paraId="4C90B50F" w16cid:durableId="2AB8C4F7"/>
  <w16cid:commentId w16cid:paraId="3AE8608D" w16cid:durableId="2AB8C50C"/>
  <w16cid:commentId w16cid:paraId="30F2F10D" w16cid:durableId="2AB8BF39"/>
  <w16cid:commentId w16cid:paraId="0E43A6D2" w16cid:durableId="2AB8C539"/>
  <w16cid:commentId w16cid:paraId="0AD8B5FF" w16cid:durableId="2AB8C590"/>
  <w16cid:commentId w16cid:paraId="67C1A47F" w16cid:durableId="2AB8C5BA"/>
  <w16cid:commentId w16cid:paraId="293974E6" w16cid:durableId="2AB8C565"/>
  <w16cid:commentId w16cid:paraId="2F3854DF" w16cid:durableId="2AB8C733"/>
  <w16cid:commentId w16cid:paraId="346F5FDC" w16cid:durableId="2AB8CB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296F9" w14:textId="77777777" w:rsidR="007B1976" w:rsidRDefault="007B1976">
      <w:pPr>
        <w:spacing w:line="240" w:lineRule="auto"/>
      </w:pPr>
      <w:r>
        <w:separator/>
      </w:r>
    </w:p>
  </w:endnote>
  <w:endnote w:type="continuationSeparator" w:id="0">
    <w:p w14:paraId="02A989F6" w14:textId="77777777" w:rsidR="007B1976" w:rsidRDefault="007B19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85796" w14:textId="77777777" w:rsidR="009A24FD" w:rsidRDefault="009A24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CD6A4" w14:textId="77777777" w:rsidR="009A24FD" w:rsidRDefault="009A24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80BB3" w14:textId="77777777" w:rsidR="007B1976" w:rsidRDefault="007B1976">
      <w:pPr>
        <w:spacing w:line="240" w:lineRule="auto"/>
      </w:pPr>
      <w:r>
        <w:separator/>
      </w:r>
    </w:p>
  </w:footnote>
  <w:footnote w:type="continuationSeparator" w:id="0">
    <w:p w14:paraId="0A365125" w14:textId="77777777" w:rsidR="007B1976" w:rsidRDefault="007B19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0B0078" w14:textId="77777777" w:rsidR="009A24FD" w:rsidRDefault="009A24FD">
    <w:r>
      <w:t>COMP 3100 Design Document</w:t>
    </w:r>
    <w:r>
      <w:tab/>
    </w:r>
    <w:r>
      <w:tab/>
    </w:r>
    <w:r>
      <w:tab/>
    </w:r>
    <w:r>
      <w:tab/>
    </w:r>
    <w:r>
      <w:tab/>
    </w:r>
    <w:r>
      <w:tab/>
    </w:r>
    <w:r>
      <w:tab/>
    </w:r>
    <w:r>
      <w:tab/>
    </w: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07DAB7" w14:textId="77777777" w:rsidR="009A24FD" w:rsidRDefault="009A24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45FF0"/>
    <w:multiLevelType w:val="multilevel"/>
    <w:tmpl w:val="645C7C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463F07"/>
    <w:multiLevelType w:val="multilevel"/>
    <w:tmpl w:val="4DD08F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ttman, Barry">
    <w15:presenceInfo w15:providerId="AD" w15:userId="S-1-5-21-1017294665-2773484371-2389042250-10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725"/>
    <w:rsid w:val="001568DC"/>
    <w:rsid w:val="002839DD"/>
    <w:rsid w:val="002D0725"/>
    <w:rsid w:val="00316B9F"/>
    <w:rsid w:val="00342293"/>
    <w:rsid w:val="003E6CC5"/>
    <w:rsid w:val="00433D29"/>
    <w:rsid w:val="004A2975"/>
    <w:rsid w:val="006F781E"/>
    <w:rsid w:val="007B1976"/>
    <w:rsid w:val="007B664E"/>
    <w:rsid w:val="008972B5"/>
    <w:rsid w:val="008C2500"/>
    <w:rsid w:val="008D2597"/>
    <w:rsid w:val="00961068"/>
    <w:rsid w:val="009A24FD"/>
    <w:rsid w:val="00A338EC"/>
    <w:rsid w:val="00C9574E"/>
    <w:rsid w:val="00C95A94"/>
    <w:rsid w:val="00CD1F2E"/>
    <w:rsid w:val="00D152F8"/>
    <w:rsid w:val="00ED10DC"/>
    <w:rsid w:val="00FA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B1AC7"/>
  <w15:docId w15:val="{2F8C59B5-74E2-4264-9D17-11E4F347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152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2F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839DD"/>
    <w:rPr>
      <w:b/>
      <w:bCs/>
    </w:rPr>
  </w:style>
  <w:style w:type="character" w:customStyle="1" w:styleId="CommentSubjectChar">
    <w:name w:val="Comment Subject Char"/>
    <w:basedOn w:val="CommentTextChar"/>
    <w:link w:val="CommentSubject"/>
    <w:uiPriority w:val="99"/>
    <w:semiHidden/>
    <w:rsid w:val="002839D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23</Pages>
  <Words>2643</Words>
  <Characters>15067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Wittman, Barry</cp:lastModifiedBy>
  <cp:revision>20</cp:revision>
  <dcterms:created xsi:type="dcterms:W3CDTF">2024-10-15T14:15:00Z</dcterms:created>
  <dcterms:modified xsi:type="dcterms:W3CDTF">2024-10-15T15:09:00Z</dcterms:modified>
</cp:coreProperties>
</file>