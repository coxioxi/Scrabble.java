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71BD6" w14:textId="77777777" w:rsidR="005A7ECB" w:rsidRDefault="005A7ECB">
      <w:pPr>
        <w:rPr>
          <w:rFonts w:ascii="Calibri" w:eastAsia="Calibri" w:hAnsi="Calibri" w:cs="Calibri"/>
          <w:sz w:val="24"/>
          <w:szCs w:val="24"/>
        </w:rPr>
      </w:pPr>
    </w:p>
    <w:p w14:paraId="0DA71BD7" w14:textId="77777777" w:rsidR="005A7ECB" w:rsidRDefault="005A7ECB">
      <w:pPr>
        <w:rPr>
          <w:rFonts w:ascii="Calibri" w:eastAsia="Calibri" w:hAnsi="Calibri" w:cs="Calibri"/>
          <w:sz w:val="24"/>
          <w:szCs w:val="24"/>
        </w:rPr>
      </w:pPr>
    </w:p>
    <w:p w14:paraId="0DA71BD8" w14:textId="77777777" w:rsidR="005A7ECB" w:rsidRDefault="000C7AAB">
      <w:pPr>
        <w:pStyle w:val="Title"/>
        <w:jc w:val="center"/>
      </w:pPr>
      <w:bookmarkStart w:id="0" w:name="_aqatqdk5592y" w:colFirst="0" w:colLast="0"/>
      <w:bookmarkEnd w:id="0"/>
      <w:r>
        <w:t xml:space="preserve">Software Requirement Specification </w:t>
      </w:r>
    </w:p>
    <w:p w14:paraId="0DA71BD9" w14:textId="77777777" w:rsidR="005A7ECB" w:rsidRDefault="005A7ECB"/>
    <w:p w14:paraId="0DA71BDA" w14:textId="77777777" w:rsidR="005A7ECB" w:rsidRDefault="000C7AAB">
      <w:pPr>
        <w:jc w:val="center"/>
        <w:rPr>
          <w:sz w:val="28"/>
          <w:szCs w:val="28"/>
        </w:rPr>
      </w:pPr>
      <w:r>
        <w:rPr>
          <w:sz w:val="28"/>
          <w:szCs w:val="28"/>
        </w:rPr>
        <w:t>Intra-network Multiplayer Scrabble</w:t>
      </w:r>
      <w:r>
        <w:rPr>
          <w:sz w:val="28"/>
          <w:szCs w:val="28"/>
          <w:vertAlign w:val="superscript"/>
        </w:rPr>
        <w:t xml:space="preserve">® </w:t>
      </w:r>
      <w:r>
        <w:rPr>
          <w:sz w:val="28"/>
          <w:szCs w:val="28"/>
        </w:rPr>
        <w:t>Application</w:t>
      </w:r>
    </w:p>
    <w:p w14:paraId="0DA71BDB" w14:textId="77777777" w:rsidR="005A7ECB" w:rsidRDefault="005A7ECB"/>
    <w:p w14:paraId="0DA71BDC" w14:textId="77777777" w:rsidR="005A7ECB" w:rsidRDefault="005A7ECB"/>
    <w:p w14:paraId="0DA71BDD" w14:textId="77777777" w:rsidR="005A7ECB" w:rsidRDefault="005A7ECB"/>
    <w:p w14:paraId="0DA71BDE" w14:textId="77777777" w:rsidR="005A7ECB" w:rsidRDefault="005A7ECB"/>
    <w:p w14:paraId="0DA71BDF" w14:textId="77777777" w:rsidR="005A7ECB" w:rsidRDefault="005A7ECB"/>
    <w:p w14:paraId="0DA71BE0" w14:textId="77777777" w:rsidR="005A7ECB" w:rsidRDefault="000C7AAB">
      <w:pPr>
        <w:pStyle w:val="Subtitle"/>
        <w:jc w:val="center"/>
        <w:rPr>
          <w:color w:val="000000"/>
        </w:rPr>
      </w:pPr>
      <w:bookmarkStart w:id="1" w:name="_c14o0da0443a" w:colFirst="0" w:colLast="0"/>
      <w:bookmarkEnd w:id="1"/>
      <w:r>
        <w:rPr>
          <w:color w:val="000000"/>
        </w:rPr>
        <w:t xml:space="preserve">Maximus </w:t>
      </w:r>
      <w:proofErr w:type="spellStart"/>
      <w:r>
        <w:rPr>
          <w:color w:val="000000"/>
        </w:rPr>
        <w:t>Latkovski</w:t>
      </w:r>
      <w:proofErr w:type="spellEnd"/>
    </w:p>
    <w:p w14:paraId="0DA71BE1" w14:textId="77777777" w:rsidR="005A7ECB" w:rsidRDefault="000C7AAB">
      <w:pPr>
        <w:pStyle w:val="Subtitle"/>
        <w:jc w:val="center"/>
        <w:rPr>
          <w:color w:val="000000"/>
        </w:rPr>
      </w:pPr>
      <w:bookmarkStart w:id="2" w:name="_ka2x9mwc4v7w" w:colFirst="0" w:colLast="0"/>
      <w:bookmarkEnd w:id="2"/>
      <w:proofErr w:type="spellStart"/>
      <w:r>
        <w:rPr>
          <w:color w:val="000000"/>
        </w:rPr>
        <w:t>Jy’el</w:t>
      </w:r>
      <w:proofErr w:type="spellEnd"/>
      <w:r>
        <w:rPr>
          <w:color w:val="000000"/>
        </w:rPr>
        <w:t xml:space="preserve"> Mason</w:t>
      </w:r>
    </w:p>
    <w:p w14:paraId="0DA71BE2" w14:textId="77777777" w:rsidR="005A7ECB" w:rsidRDefault="000C7AAB">
      <w:pPr>
        <w:pStyle w:val="Subtitle"/>
        <w:jc w:val="center"/>
        <w:rPr>
          <w:color w:val="000000"/>
        </w:rPr>
      </w:pPr>
      <w:bookmarkStart w:id="3" w:name="_tkd94x8c1th" w:colFirst="0" w:colLast="0"/>
      <w:bookmarkEnd w:id="3"/>
      <w:r>
        <w:rPr>
          <w:color w:val="000000"/>
        </w:rPr>
        <w:t xml:space="preserve">David </w:t>
      </w:r>
      <w:proofErr w:type="spellStart"/>
      <w:r>
        <w:rPr>
          <w:color w:val="000000"/>
        </w:rPr>
        <w:t>Carr</w:t>
      </w:r>
      <w:proofErr w:type="spellEnd"/>
    </w:p>
    <w:p w14:paraId="0DA71BE3" w14:textId="77777777" w:rsidR="005A7ECB" w:rsidRDefault="000C7AAB">
      <w:pPr>
        <w:pStyle w:val="Subtitle"/>
        <w:jc w:val="center"/>
        <w:rPr>
          <w:color w:val="000000"/>
        </w:rPr>
      </w:pPr>
      <w:bookmarkStart w:id="4" w:name="_wp8a5jm7a8wk" w:colFirst="0" w:colLast="0"/>
      <w:bookmarkEnd w:id="4"/>
      <w:r>
        <w:rPr>
          <w:color w:val="000000"/>
        </w:rPr>
        <w:t>Samuel Costa</w:t>
      </w:r>
    </w:p>
    <w:p w14:paraId="0DA71BE4" w14:textId="77777777" w:rsidR="005A7ECB" w:rsidRDefault="000C7AAB">
      <w:pPr>
        <w:pStyle w:val="Subtitle"/>
        <w:jc w:val="center"/>
        <w:rPr>
          <w:color w:val="000000"/>
        </w:rPr>
      </w:pPr>
      <w:bookmarkStart w:id="5" w:name="_5z46bq8l7vya" w:colFirst="0" w:colLast="0"/>
      <w:bookmarkEnd w:id="5"/>
      <w:r>
        <w:rPr>
          <w:color w:val="000000"/>
        </w:rPr>
        <w:t>Ian Boyer</w:t>
      </w:r>
    </w:p>
    <w:p w14:paraId="0DA71BE5" w14:textId="77777777" w:rsidR="005A7ECB" w:rsidRDefault="000C7AAB">
      <w:r>
        <w:br w:type="page"/>
      </w:r>
    </w:p>
    <w:p w14:paraId="0DA71BE6" w14:textId="77777777" w:rsidR="005A7ECB" w:rsidRDefault="000C7AAB">
      <w:pPr>
        <w:pStyle w:val="Heading1"/>
        <w:numPr>
          <w:ilvl w:val="0"/>
          <w:numId w:val="5"/>
        </w:numPr>
      </w:pPr>
      <w:bookmarkStart w:id="6" w:name="_8ufueadgjqwk" w:colFirst="0" w:colLast="0"/>
      <w:bookmarkEnd w:id="6"/>
      <w:r>
        <w:lastRenderedPageBreak/>
        <w:t xml:space="preserve"> Introduction</w:t>
      </w:r>
    </w:p>
    <w:p w14:paraId="0DA71BE7" w14:textId="77777777" w:rsidR="005A7ECB" w:rsidRDefault="000C7AAB">
      <w:pPr>
        <w:rPr>
          <w:sz w:val="24"/>
          <w:szCs w:val="24"/>
        </w:rPr>
      </w:pPr>
      <w:r>
        <w:rPr>
          <w:sz w:val="24"/>
          <w:szCs w:val="24"/>
        </w:rPr>
        <w:t>This section gives an overview of the Scrabble</w:t>
      </w:r>
      <w:r>
        <w:rPr>
          <w:sz w:val="20"/>
          <w:szCs w:val="20"/>
          <w:vertAlign w:val="superscript"/>
        </w:rPr>
        <w:t>®</w:t>
      </w:r>
      <w:r>
        <w:rPr>
          <w:sz w:val="12"/>
          <w:szCs w:val="12"/>
        </w:rPr>
        <w:t xml:space="preserve"> </w:t>
      </w:r>
      <w:r>
        <w:rPr>
          <w:sz w:val="24"/>
          <w:szCs w:val="24"/>
        </w:rPr>
        <w:t>requirements document, in addition to the scope description and intended audience of the project.</w:t>
      </w:r>
    </w:p>
    <w:p w14:paraId="0DA71BE8" w14:textId="77777777" w:rsidR="005A7ECB" w:rsidRDefault="000C7AAB">
      <w:pPr>
        <w:pStyle w:val="Heading2"/>
      </w:pPr>
      <w:bookmarkStart w:id="7" w:name="_itez5wud4p7" w:colFirst="0" w:colLast="0"/>
      <w:bookmarkEnd w:id="7"/>
      <w:r>
        <w:t>1.1 Purpose</w:t>
      </w:r>
    </w:p>
    <w:p w14:paraId="0DA71BE9" w14:textId="77777777" w:rsidR="005A7ECB" w:rsidRDefault="000C7AAB">
      <w:pPr>
        <w:rPr>
          <w:sz w:val="24"/>
          <w:szCs w:val="24"/>
        </w:rPr>
      </w:pPr>
      <w:r>
        <w:rPr>
          <w:sz w:val="24"/>
          <w:szCs w:val="24"/>
        </w:rPr>
        <w:t>The purpose of this document is to describe an online, multiplayer Scrabble</w:t>
      </w:r>
      <w:r>
        <w:rPr>
          <w:sz w:val="24"/>
          <w:szCs w:val="24"/>
          <w:vertAlign w:val="superscript"/>
        </w:rPr>
        <w:t>®</w:t>
      </w:r>
      <w:r>
        <w:rPr>
          <w:sz w:val="24"/>
          <w:szCs w:val="24"/>
        </w:rPr>
        <w:t xml:space="preserve"> game application similar to that of the Hasbro game. This document wi</w:t>
      </w:r>
      <w:r>
        <w:rPr>
          <w:sz w:val="24"/>
          <w:szCs w:val="24"/>
        </w:rPr>
        <w:t>ll illustrate a mock-up representation of the user interfaces and describe the application constraints and fail safes. It will also explain the functions of which the application will be capable.</w:t>
      </w:r>
    </w:p>
    <w:p w14:paraId="0DA71BEA" w14:textId="77777777" w:rsidR="005A7ECB" w:rsidRDefault="000C7AAB">
      <w:pPr>
        <w:pStyle w:val="Heading2"/>
      </w:pPr>
      <w:bookmarkStart w:id="8" w:name="_8hoybh13w9s9" w:colFirst="0" w:colLast="0"/>
      <w:bookmarkEnd w:id="8"/>
      <w:r>
        <w:t>1.2 Scope</w:t>
      </w:r>
    </w:p>
    <w:p w14:paraId="0DA71BEB" w14:textId="77777777" w:rsidR="005A7ECB" w:rsidRDefault="000C7AAB">
      <w:pPr>
        <w:rPr>
          <w:sz w:val="24"/>
          <w:szCs w:val="24"/>
        </w:rPr>
      </w:pPr>
      <w:r>
        <w:rPr>
          <w:sz w:val="24"/>
          <w:szCs w:val="24"/>
        </w:rPr>
        <w:t>The Scrabble</w:t>
      </w:r>
      <w:r>
        <w:rPr>
          <w:sz w:val="24"/>
          <w:szCs w:val="24"/>
          <w:vertAlign w:val="superscript"/>
        </w:rPr>
        <w:t xml:space="preserve">® </w:t>
      </w:r>
      <w:r>
        <w:rPr>
          <w:sz w:val="24"/>
          <w:szCs w:val="24"/>
        </w:rPr>
        <w:t xml:space="preserve">game application is a desktop-based </w:t>
      </w:r>
      <w:r>
        <w:rPr>
          <w:sz w:val="24"/>
          <w:szCs w:val="24"/>
        </w:rPr>
        <w:t>game application intended to connect 2 to 4 players at a time, with the host having multiple options to change how the game plays. This application is based on Hasbro’s game of Scrabble</w:t>
      </w:r>
      <w:r>
        <w:rPr>
          <w:sz w:val="24"/>
          <w:szCs w:val="24"/>
          <w:vertAlign w:val="superscript"/>
        </w:rPr>
        <w:t xml:space="preserve">® </w:t>
      </w:r>
      <w:r>
        <w:rPr>
          <w:sz w:val="24"/>
          <w:szCs w:val="24"/>
        </w:rPr>
        <w:t>and will include all the same rules. This application is also intende</w:t>
      </w:r>
      <w:r>
        <w:rPr>
          <w:sz w:val="24"/>
          <w:szCs w:val="24"/>
        </w:rPr>
        <w:t>d for the same audience, ages 8 and older, with the advantage of using software to eliminate the need for a physical board.</w:t>
      </w:r>
    </w:p>
    <w:p w14:paraId="0DA71BEC" w14:textId="77777777" w:rsidR="005A7ECB" w:rsidRDefault="000C7AAB">
      <w:pPr>
        <w:pStyle w:val="Heading2"/>
      </w:pPr>
      <w:bookmarkStart w:id="9" w:name="_mkwskd2nnnf7" w:colFirst="0" w:colLast="0"/>
      <w:bookmarkEnd w:id="9"/>
      <w:r>
        <w:t>1.3 Definitions</w:t>
      </w:r>
    </w:p>
    <w:p w14:paraId="0DA71BED" w14:textId="77777777" w:rsidR="005A7ECB" w:rsidRDefault="005A7ECB"/>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A7ECB" w14:paraId="0DA71BF0" w14:textId="77777777">
        <w:tc>
          <w:tcPr>
            <w:tcW w:w="4680" w:type="dxa"/>
            <w:shd w:val="clear" w:color="auto" w:fill="auto"/>
            <w:tcMar>
              <w:top w:w="100" w:type="dxa"/>
              <w:left w:w="100" w:type="dxa"/>
              <w:bottom w:w="100" w:type="dxa"/>
              <w:right w:w="100" w:type="dxa"/>
            </w:tcMar>
          </w:tcPr>
          <w:p w14:paraId="0DA71BEE" w14:textId="77777777" w:rsidR="005A7ECB" w:rsidRDefault="000C7AAB">
            <w:pPr>
              <w:widowControl w:val="0"/>
              <w:pBdr>
                <w:top w:val="nil"/>
                <w:left w:val="nil"/>
                <w:bottom w:val="nil"/>
                <w:right w:val="nil"/>
                <w:between w:val="nil"/>
              </w:pBdr>
              <w:spacing w:line="240" w:lineRule="auto"/>
              <w:rPr>
                <w:b/>
              </w:rPr>
            </w:pPr>
            <w:r>
              <w:rPr>
                <w:b/>
              </w:rPr>
              <w:t>Term</w:t>
            </w:r>
          </w:p>
        </w:tc>
        <w:tc>
          <w:tcPr>
            <w:tcW w:w="4680" w:type="dxa"/>
            <w:shd w:val="clear" w:color="auto" w:fill="auto"/>
            <w:tcMar>
              <w:top w:w="100" w:type="dxa"/>
              <w:left w:w="100" w:type="dxa"/>
              <w:bottom w:w="100" w:type="dxa"/>
              <w:right w:w="100" w:type="dxa"/>
            </w:tcMar>
          </w:tcPr>
          <w:p w14:paraId="0DA71BEF" w14:textId="77777777" w:rsidR="005A7ECB" w:rsidRDefault="000C7AAB">
            <w:pPr>
              <w:widowControl w:val="0"/>
              <w:pBdr>
                <w:top w:val="nil"/>
                <w:left w:val="nil"/>
                <w:bottom w:val="nil"/>
                <w:right w:val="nil"/>
                <w:between w:val="nil"/>
              </w:pBdr>
              <w:spacing w:line="240" w:lineRule="auto"/>
              <w:rPr>
                <w:b/>
              </w:rPr>
            </w:pPr>
            <w:r>
              <w:rPr>
                <w:b/>
              </w:rPr>
              <w:t>Definition</w:t>
            </w:r>
          </w:p>
        </w:tc>
      </w:tr>
      <w:tr w:rsidR="005A7ECB" w14:paraId="0DA71BF2" w14:textId="77777777">
        <w:trPr>
          <w:trHeight w:val="420"/>
        </w:trPr>
        <w:tc>
          <w:tcPr>
            <w:tcW w:w="9360" w:type="dxa"/>
            <w:gridSpan w:val="2"/>
            <w:shd w:val="clear" w:color="auto" w:fill="auto"/>
            <w:tcMar>
              <w:top w:w="100" w:type="dxa"/>
              <w:left w:w="100" w:type="dxa"/>
              <w:bottom w:w="100" w:type="dxa"/>
              <w:right w:w="100" w:type="dxa"/>
            </w:tcMar>
          </w:tcPr>
          <w:p w14:paraId="0DA71BF1" w14:textId="77777777" w:rsidR="005A7ECB" w:rsidRDefault="000C7AAB">
            <w:pPr>
              <w:widowControl w:val="0"/>
              <w:pBdr>
                <w:top w:val="nil"/>
                <w:left w:val="nil"/>
                <w:bottom w:val="nil"/>
                <w:right w:val="nil"/>
                <w:between w:val="nil"/>
              </w:pBdr>
              <w:spacing w:line="240" w:lineRule="auto"/>
              <w:rPr>
                <w:b/>
              </w:rPr>
            </w:pPr>
            <w:r>
              <w:rPr>
                <w:b/>
              </w:rPr>
              <w:t>User Terms</w:t>
            </w:r>
          </w:p>
        </w:tc>
      </w:tr>
      <w:tr w:rsidR="005A7ECB" w14:paraId="0DA71BF5" w14:textId="77777777">
        <w:tc>
          <w:tcPr>
            <w:tcW w:w="4680" w:type="dxa"/>
            <w:shd w:val="clear" w:color="auto" w:fill="auto"/>
            <w:tcMar>
              <w:top w:w="100" w:type="dxa"/>
              <w:left w:w="100" w:type="dxa"/>
              <w:bottom w:w="100" w:type="dxa"/>
              <w:right w:w="100" w:type="dxa"/>
            </w:tcMar>
          </w:tcPr>
          <w:p w14:paraId="0DA71BF3" w14:textId="77777777" w:rsidR="005A7ECB" w:rsidRDefault="000C7AAB">
            <w:pPr>
              <w:widowControl w:val="0"/>
              <w:pBdr>
                <w:top w:val="nil"/>
                <w:left w:val="nil"/>
                <w:bottom w:val="nil"/>
                <w:right w:val="nil"/>
                <w:between w:val="nil"/>
              </w:pBdr>
              <w:spacing w:line="240" w:lineRule="auto"/>
            </w:pPr>
            <w:r>
              <w:t>User</w:t>
            </w:r>
          </w:p>
        </w:tc>
        <w:tc>
          <w:tcPr>
            <w:tcW w:w="4680" w:type="dxa"/>
            <w:shd w:val="clear" w:color="auto" w:fill="auto"/>
            <w:tcMar>
              <w:top w:w="100" w:type="dxa"/>
              <w:left w:w="100" w:type="dxa"/>
              <w:bottom w:w="100" w:type="dxa"/>
              <w:right w:w="100" w:type="dxa"/>
            </w:tcMar>
          </w:tcPr>
          <w:p w14:paraId="0DA71BF4" w14:textId="77777777" w:rsidR="005A7ECB" w:rsidRDefault="000C7AAB">
            <w:pPr>
              <w:widowControl w:val="0"/>
              <w:pBdr>
                <w:top w:val="nil"/>
                <w:left w:val="nil"/>
                <w:bottom w:val="nil"/>
                <w:right w:val="nil"/>
                <w:between w:val="nil"/>
              </w:pBdr>
              <w:spacing w:line="240" w:lineRule="auto"/>
            </w:pPr>
            <w:r>
              <w:t>A person who is using the software described in this document</w:t>
            </w:r>
          </w:p>
        </w:tc>
      </w:tr>
      <w:tr w:rsidR="005A7ECB" w14:paraId="0DA71BF8" w14:textId="77777777">
        <w:tc>
          <w:tcPr>
            <w:tcW w:w="4680" w:type="dxa"/>
            <w:shd w:val="clear" w:color="auto" w:fill="auto"/>
            <w:tcMar>
              <w:top w:w="100" w:type="dxa"/>
              <w:left w:w="100" w:type="dxa"/>
              <w:bottom w:w="100" w:type="dxa"/>
              <w:right w:w="100" w:type="dxa"/>
            </w:tcMar>
          </w:tcPr>
          <w:p w14:paraId="0DA71BF6" w14:textId="77777777" w:rsidR="005A7ECB" w:rsidRDefault="000C7AAB">
            <w:pPr>
              <w:widowControl w:val="0"/>
              <w:pBdr>
                <w:top w:val="nil"/>
                <w:left w:val="nil"/>
                <w:bottom w:val="nil"/>
                <w:right w:val="nil"/>
                <w:between w:val="nil"/>
              </w:pBdr>
              <w:spacing w:line="240" w:lineRule="auto"/>
            </w:pPr>
            <w:r>
              <w:t>Player</w:t>
            </w:r>
          </w:p>
        </w:tc>
        <w:tc>
          <w:tcPr>
            <w:tcW w:w="4680" w:type="dxa"/>
            <w:shd w:val="clear" w:color="auto" w:fill="auto"/>
            <w:tcMar>
              <w:top w:w="100" w:type="dxa"/>
              <w:left w:w="100" w:type="dxa"/>
              <w:bottom w:w="100" w:type="dxa"/>
              <w:right w:w="100" w:type="dxa"/>
            </w:tcMar>
          </w:tcPr>
          <w:p w14:paraId="0DA71BF7" w14:textId="77777777" w:rsidR="005A7ECB" w:rsidRDefault="000C7AAB">
            <w:pPr>
              <w:widowControl w:val="0"/>
              <w:pBdr>
                <w:top w:val="nil"/>
                <w:left w:val="nil"/>
                <w:bottom w:val="nil"/>
                <w:right w:val="nil"/>
                <w:between w:val="nil"/>
              </w:pBdr>
              <w:spacing w:line="240" w:lineRule="auto"/>
            </w:pPr>
            <w:r>
              <w:t>A player is a user who is actively participating in a Scrabble</w:t>
            </w:r>
            <w:r>
              <w:rPr>
                <w:sz w:val="24"/>
                <w:szCs w:val="24"/>
                <w:vertAlign w:val="superscript"/>
              </w:rPr>
              <w:t xml:space="preserve">® </w:t>
            </w:r>
            <w:r>
              <w:rPr>
                <w:sz w:val="24"/>
                <w:szCs w:val="24"/>
              </w:rPr>
              <w:t>game</w:t>
            </w:r>
          </w:p>
        </w:tc>
      </w:tr>
      <w:tr w:rsidR="005A7ECB" w14:paraId="0DA71BFB" w14:textId="77777777">
        <w:tc>
          <w:tcPr>
            <w:tcW w:w="4680" w:type="dxa"/>
            <w:shd w:val="clear" w:color="auto" w:fill="auto"/>
            <w:tcMar>
              <w:top w:w="100" w:type="dxa"/>
              <w:left w:w="100" w:type="dxa"/>
              <w:bottom w:w="100" w:type="dxa"/>
              <w:right w:w="100" w:type="dxa"/>
            </w:tcMar>
          </w:tcPr>
          <w:p w14:paraId="0DA71BF9" w14:textId="77777777" w:rsidR="005A7ECB" w:rsidRDefault="000C7AAB">
            <w:pPr>
              <w:widowControl w:val="0"/>
              <w:spacing w:line="240" w:lineRule="auto"/>
            </w:pPr>
            <w:r>
              <w:t>Host</w:t>
            </w:r>
          </w:p>
        </w:tc>
        <w:tc>
          <w:tcPr>
            <w:tcW w:w="4680" w:type="dxa"/>
            <w:shd w:val="clear" w:color="auto" w:fill="auto"/>
            <w:tcMar>
              <w:top w:w="100" w:type="dxa"/>
              <w:left w:w="100" w:type="dxa"/>
              <w:bottom w:w="100" w:type="dxa"/>
              <w:right w:w="100" w:type="dxa"/>
            </w:tcMar>
          </w:tcPr>
          <w:p w14:paraId="0DA71BFA" w14:textId="77777777" w:rsidR="005A7ECB" w:rsidRDefault="000C7AAB">
            <w:pPr>
              <w:widowControl w:val="0"/>
              <w:spacing w:line="240" w:lineRule="auto"/>
            </w:pPr>
            <w:r>
              <w:t>The host of a Scrabble</w:t>
            </w:r>
            <w:r>
              <w:rPr>
                <w:sz w:val="24"/>
                <w:szCs w:val="24"/>
                <w:vertAlign w:val="superscript"/>
              </w:rPr>
              <w:t>®</w:t>
            </w:r>
            <w:r>
              <w:t xml:space="preserve"> game is the computer that manages the game, including but not limited to communication with other players, timekeeping, and Scrabble tile bag queue management. </w:t>
            </w:r>
          </w:p>
        </w:tc>
      </w:tr>
      <w:tr w:rsidR="005A7ECB" w14:paraId="0DA71BFE" w14:textId="77777777">
        <w:tc>
          <w:tcPr>
            <w:tcW w:w="4680" w:type="dxa"/>
            <w:shd w:val="clear" w:color="auto" w:fill="auto"/>
            <w:tcMar>
              <w:top w:w="100" w:type="dxa"/>
              <w:left w:w="100" w:type="dxa"/>
              <w:bottom w:w="100" w:type="dxa"/>
              <w:right w:w="100" w:type="dxa"/>
            </w:tcMar>
          </w:tcPr>
          <w:p w14:paraId="0DA71BFC" w14:textId="77777777" w:rsidR="005A7ECB" w:rsidRDefault="000C7AAB">
            <w:pPr>
              <w:widowControl w:val="0"/>
              <w:spacing w:line="240" w:lineRule="auto"/>
            </w:pPr>
            <w:r>
              <w:t>Host Application</w:t>
            </w:r>
          </w:p>
        </w:tc>
        <w:tc>
          <w:tcPr>
            <w:tcW w:w="4680" w:type="dxa"/>
            <w:shd w:val="clear" w:color="auto" w:fill="auto"/>
            <w:tcMar>
              <w:top w:w="100" w:type="dxa"/>
              <w:left w:w="100" w:type="dxa"/>
              <w:bottom w:w="100" w:type="dxa"/>
              <w:right w:w="100" w:type="dxa"/>
            </w:tcMar>
          </w:tcPr>
          <w:p w14:paraId="0DA71BFD" w14:textId="77777777" w:rsidR="005A7ECB" w:rsidRDefault="000C7AAB">
            <w:pPr>
              <w:widowControl w:val="0"/>
              <w:spacing w:line="240" w:lineRule="auto"/>
            </w:pPr>
            <w:r>
              <w:t>The application which is designated as the host for the purposes of party ma</w:t>
            </w:r>
            <w:r>
              <w:t>nagement. This application oversees of the tile bag, timing for each player, and sending messages to non-host applications</w:t>
            </w:r>
          </w:p>
        </w:tc>
      </w:tr>
      <w:tr w:rsidR="005A7ECB" w14:paraId="0DA71C00" w14:textId="77777777">
        <w:trPr>
          <w:trHeight w:val="420"/>
        </w:trPr>
        <w:tc>
          <w:tcPr>
            <w:tcW w:w="9360" w:type="dxa"/>
            <w:gridSpan w:val="2"/>
            <w:shd w:val="clear" w:color="auto" w:fill="auto"/>
            <w:tcMar>
              <w:top w:w="100" w:type="dxa"/>
              <w:left w:w="100" w:type="dxa"/>
              <w:bottom w:w="100" w:type="dxa"/>
              <w:right w:w="100" w:type="dxa"/>
            </w:tcMar>
          </w:tcPr>
          <w:p w14:paraId="0DA71BFF" w14:textId="77777777" w:rsidR="005A7ECB" w:rsidRDefault="000C7AAB">
            <w:pPr>
              <w:widowControl w:val="0"/>
              <w:pBdr>
                <w:top w:val="nil"/>
                <w:left w:val="nil"/>
                <w:bottom w:val="nil"/>
                <w:right w:val="nil"/>
                <w:between w:val="nil"/>
              </w:pBdr>
              <w:spacing w:line="240" w:lineRule="auto"/>
              <w:rPr>
                <w:b/>
              </w:rPr>
            </w:pPr>
            <w:r>
              <w:rPr>
                <w:b/>
              </w:rPr>
              <w:lastRenderedPageBreak/>
              <w:t>Game Terms</w:t>
            </w:r>
          </w:p>
        </w:tc>
      </w:tr>
      <w:tr w:rsidR="005A7ECB" w14:paraId="0DA71C03" w14:textId="77777777">
        <w:tc>
          <w:tcPr>
            <w:tcW w:w="4680" w:type="dxa"/>
            <w:shd w:val="clear" w:color="auto" w:fill="auto"/>
            <w:tcMar>
              <w:top w:w="100" w:type="dxa"/>
              <w:left w:w="100" w:type="dxa"/>
              <w:bottom w:w="100" w:type="dxa"/>
              <w:right w:w="100" w:type="dxa"/>
            </w:tcMar>
          </w:tcPr>
          <w:p w14:paraId="0DA71C01" w14:textId="77777777" w:rsidR="005A7ECB" w:rsidRDefault="000C7AAB">
            <w:pPr>
              <w:widowControl w:val="0"/>
              <w:pBdr>
                <w:top w:val="nil"/>
                <w:left w:val="nil"/>
                <w:bottom w:val="nil"/>
                <w:right w:val="nil"/>
                <w:between w:val="nil"/>
              </w:pBdr>
              <w:spacing w:line="240" w:lineRule="auto"/>
            </w:pPr>
            <w:r>
              <w:t>Board</w:t>
            </w:r>
          </w:p>
        </w:tc>
        <w:tc>
          <w:tcPr>
            <w:tcW w:w="4680" w:type="dxa"/>
            <w:shd w:val="clear" w:color="auto" w:fill="auto"/>
            <w:tcMar>
              <w:top w:w="100" w:type="dxa"/>
              <w:left w:w="100" w:type="dxa"/>
              <w:bottom w:w="100" w:type="dxa"/>
              <w:right w:w="100" w:type="dxa"/>
            </w:tcMar>
          </w:tcPr>
          <w:p w14:paraId="0DA71C02" w14:textId="77777777" w:rsidR="005A7ECB" w:rsidRDefault="000C7AAB">
            <w:pPr>
              <w:widowControl w:val="0"/>
              <w:pBdr>
                <w:top w:val="nil"/>
                <w:left w:val="nil"/>
                <w:bottom w:val="nil"/>
                <w:right w:val="nil"/>
                <w:between w:val="nil"/>
              </w:pBdr>
              <w:spacing w:line="240" w:lineRule="auto"/>
              <w:rPr>
                <w:sz w:val="20"/>
                <w:szCs w:val="20"/>
              </w:rPr>
            </w:pPr>
            <w:r>
              <w:t xml:space="preserve">A 15 cell by 15 cell </w:t>
            </w:r>
            <w:proofErr w:type="gramStart"/>
            <w:r>
              <w:t>interface</w:t>
            </w:r>
            <w:proofErr w:type="gramEnd"/>
            <w:r>
              <w:t xml:space="preserve"> upon which Scrabble</w:t>
            </w:r>
            <w:r>
              <w:rPr>
                <w:sz w:val="24"/>
                <w:szCs w:val="24"/>
                <w:vertAlign w:val="superscript"/>
              </w:rPr>
              <w:t xml:space="preserve">® </w:t>
            </w:r>
            <w:r>
              <w:t>tiles are placed</w:t>
            </w:r>
          </w:p>
        </w:tc>
      </w:tr>
      <w:tr w:rsidR="005A7ECB" w14:paraId="0DA71C06" w14:textId="77777777">
        <w:tc>
          <w:tcPr>
            <w:tcW w:w="4680" w:type="dxa"/>
            <w:shd w:val="clear" w:color="auto" w:fill="auto"/>
            <w:tcMar>
              <w:top w:w="100" w:type="dxa"/>
              <w:left w:w="100" w:type="dxa"/>
              <w:bottom w:w="100" w:type="dxa"/>
              <w:right w:w="100" w:type="dxa"/>
            </w:tcMar>
          </w:tcPr>
          <w:p w14:paraId="0DA71C04" w14:textId="77777777" w:rsidR="005A7ECB" w:rsidRDefault="000C7AAB">
            <w:pPr>
              <w:widowControl w:val="0"/>
              <w:spacing w:line="240" w:lineRule="auto"/>
            </w:pPr>
            <w:r>
              <w:t>Tile</w:t>
            </w:r>
          </w:p>
        </w:tc>
        <w:tc>
          <w:tcPr>
            <w:tcW w:w="4680" w:type="dxa"/>
            <w:shd w:val="clear" w:color="auto" w:fill="auto"/>
            <w:tcMar>
              <w:top w:w="100" w:type="dxa"/>
              <w:left w:w="100" w:type="dxa"/>
              <w:bottom w:w="100" w:type="dxa"/>
              <w:right w:w="100" w:type="dxa"/>
            </w:tcMar>
          </w:tcPr>
          <w:p w14:paraId="0DA71C05" w14:textId="77777777" w:rsidR="005A7ECB" w:rsidRDefault="000C7AAB">
            <w:pPr>
              <w:widowControl w:val="0"/>
              <w:spacing w:line="240" w:lineRule="auto"/>
            </w:pPr>
            <w:r>
              <w:t xml:space="preserve">A square containing both letter and </w:t>
            </w:r>
            <w:r>
              <w:t>letter value</w:t>
            </w:r>
          </w:p>
        </w:tc>
      </w:tr>
      <w:tr w:rsidR="005A7ECB" w14:paraId="0DA71C09" w14:textId="77777777">
        <w:tc>
          <w:tcPr>
            <w:tcW w:w="4680" w:type="dxa"/>
            <w:shd w:val="clear" w:color="auto" w:fill="auto"/>
            <w:tcMar>
              <w:top w:w="100" w:type="dxa"/>
              <w:left w:w="100" w:type="dxa"/>
              <w:bottom w:w="100" w:type="dxa"/>
              <w:right w:w="100" w:type="dxa"/>
            </w:tcMar>
          </w:tcPr>
          <w:p w14:paraId="0DA71C07" w14:textId="77777777" w:rsidR="005A7ECB" w:rsidRDefault="000C7AAB">
            <w:pPr>
              <w:widowControl w:val="0"/>
              <w:pBdr>
                <w:top w:val="nil"/>
                <w:left w:val="nil"/>
                <w:bottom w:val="nil"/>
                <w:right w:val="nil"/>
                <w:between w:val="nil"/>
              </w:pBdr>
              <w:spacing w:line="240" w:lineRule="auto"/>
            </w:pPr>
            <w:r>
              <w:t>Tile Bag</w:t>
            </w:r>
          </w:p>
        </w:tc>
        <w:tc>
          <w:tcPr>
            <w:tcW w:w="4680" w:type="dxa"/>
            <w:shd w:val="clear" w:color="auto" w:fill="auto"/>
            <w:tcMar>
              <w:top w:w="100" w:type="dxa"/>
              <w:left w:w="100" w:type="dxa"/>
              <w:bottom w:w="100" w:type="dxa"/>
              <w:right w:w="100" w:type="dxa"/>
            </w:tcMar>
          </w:tcPr>
          <w:p w14:paraId="0DA71C08" w14:textId="77777777" w:rsidR="005A7ECB" w:rsidRDefault="000C7AAB">
            <w:pPr>
              <w:widowControl w:val="0"/>
              <w:pBdr>
                <w:top w:val="nil"/>
                <w:left w:val="nil"/>
                <w:bottom w:val="nil"/>
                <w:right w:val="nil"/>
                <w:between w:val="nil"/>
              </w:pBdr>
              <w:spacing w:line="240" w:lineRule="auto"/>
            </w:pPr>
            <w:r>
              <w:t>The data structure that holds the letters that will be played by the players during the game</w:t>
            </w:r>
          </w:p>
        </w:tc>
      </w:tr>
      <w:tr w:rsidR="005A7ECB" w14:paraId="0DA71C0C" w14:textId="77777777">
        <w:tc>
          <w:tcPr>
            <w:tcW w:w="4680" w:type="dxa"/>
            <w:shd w:val="clear" w:color="auto" w:fill="auto"/>
            <w:tcMar>
              <w:top w:w="100" w:type="dxa"/>
              <w:left w:w="100" w:type="dxa"/>
              <w:bottom w:w="100" w:type="dxa"/>
              <w:right w:w="100" w:type="dxa"/>
            </w:tcMar>
          </w:tcPr>
          <w:p w14:paraId="0DA71C0A" w14:textId="77777777" w:rsidR="005A7ECB" w:rsidRDefault="000C7AAB">
            <w:pPr>
              <w:widowControl w:val="0"/>
              <w:spacing w:line="240" w:lineRule="auto"/>
            </w:pPr>
            <w:r>
              <w:t>Rack</w:t>
            </w:r>
          </w:p>
        </w:tc>
        <w:tc>
          <w:tcPr>
            <w:tcW w:w="4680" w:type="dxa"/>
            <w:shd w:val="clear" w:color="auto" w:fill="auto"/>
            <w:tcMar>
              <w:top w:w="100" w:type="dxa"/>
              <w:left w:w="100" w:type="dxa"/>
              <w:bottom w:w="100" w:type="dxa"/>
              <w:right w:w="100" w:type="dxa"/>
            </w:tcMar>
          </w:tcPr>
          <w:p w14:paraId="0DA71C0B" w14:textId="77777777" w:rsidR="005A7ECB" w:rsidRDefault="000C7AAB">
            <w:pPr>
              <w:widowControl w:val="0"/>
              <w:spacing w:line="240" w:lineRule="auto"/>
            </w:pPr>
            <w:r>
              <w:t>The tiles which a player may use to make plays on their given turn. These tiles are drawn from the tile bag and will number 7 in total</w:t>
            </w:r>
            <w:r>
              <w:t xml:space="preserve"> in a traditional Scrabble</w:t>
            </w:r>
            <w:r>
              <w:rPr>
                <w:sz w:val="24"/>
                <w:szCs w:val="24"/>
                <w:vertAlign w:val="superscript"/>
              </w:rPr>
              <w:t>®</w:t>
            </w:r>
            <w:r>
              <w:t xml:space="preserve"> game.</w:t>
            </w:r>
          </w:p>
        </w:tc>
      </w:tr>
      <w:tr w:rsidR="005A7ECB" w14:paraId="0DA71C0F" w14:textId="77777777">
        <w:tc>
          <w:tcPr>
            <w:tcW w:w="4680" w:type="dxa"/>
            <w:shd w:val="clear" w:color="auto" w:fill="auto"/>
            <w:tcMar>
              <w:top w:w="100" w:type="dxa"/>
              <w:left w:w="100" w:type="dxa"/>
              <w:bottom w:w="100" w:type="dxa"/>
              <w:right w:w="100" w:type="dxa"/>
            </w:tcMar>
          </w:tcPr>
          <w:p w14:paraId="0DA71C0D" w14:textId="77777777" w:rsidR="005A7ECB" w:rsidRDefault="000C7AAB">
            <w:pPr>
              <w:widowControl w:val="0"/>
              <w:spacing w:line="240" w:lineRule="auto"/>
            </w:pPr>
            <w:r>
              <w:t>Cell</w:t>
            </w:r>
          </w:p>
        </w:tc>
        <w:tc>
          <w:tcPr>
            <w:tcW w:w="4680" w:type="dxa"/>
            <w:shd w:val="clear" w:color="auto" w:fill="auto"/>
            <w:tcMar>
              <w:top w:w="100" w:type="dxa"/>
              <w:left w:w="100" w:type="dxa"/>
              <w:bottom w:w="100" w:type="dxa"/>
              <w:right w:w="100" w:type="dxa"/>
            </w:tcMar>
          </w:tcPr>
          <w:p w14:paraId="0DA71C0E" w14:textId="77777777" w:rsidR="005A7ECB" w:rsidRDefault="000C7AAB">
            <w:pPr>
              <w:widowControl w:val="0"/>
              <w:spacing w:line="240" w:lineRule="auto"/>
            </w:pPr>
            <w:r>
              <w:t>A spot on the playable board</w:t>
            </w:r>
          </w:p>
        </w:tc>
      </w:tr>
      <w:tr w:rsidR="005A7ECB" w14:paraId="0DA71C12" w14:textId="77777777">
        <w:tc>
          <w:tcPr>
            <w:tcW w:w="4680" w:type="dxa"/>
            <w:shd w:val="clear" w:color="auto" w:fill="auto"/>
            <w:tcMar>
              <w:top w:w="100" w:type="dxa"/>
              <w:left w:w="100" w:type="dxa"/>
              <w:bottom w:w="100" w:type="dxa"/>
              <w:right w:w="100" w:type="dxa"/>
            </w:tcMar>
          </w:tcPr>
          <w:p w14:paraId="0DA71C10" w14:textId="77777777" w:rsidR="005A7ECB" w:rsidRDefault="000C7AAB">
            <w:pPr>
              <w:widowControl w:val="0"/>
              <w:pBdr>
                <w:top w:val="nil"/>
                <w:left w:val="nil"/>
                <w:bottom w:val="nil"/>
                <w:right w:val="nil"/>
                <w:between w:val="nil"/>
              </w:pBdr>
              <w:spacing w:line="240" w:lineRule="auto"/>
            </w:pPr>
            <w:r>
              <w:t>Modifier Cells</w:t>
            </w:r>
          </w:p>
        </w:tc>
        <w:tc>
          <w:tcPr>
            <w:tcW w:w="4680" w:type="dxa"/>
            <w:shd w:val="clear" w:color="auto" w:fill="auto"/>
            <w:tcMar>
              <w:top w:w="100" w:type="dxa"/>
              <w:left w:w="100" w:type="dxa"/>
              <w:bottom w:w="100" w:type="dxa"/>
              <w:right w:w="100" w:type="dxa"/>
            </w:tcMar>
          </w:tcPr>
          <w:p w14:paraId="0DA71C11" w14:textId="77777777" w:rsidR="005A7ECB" w:rsidRDefault="000C7AAB">
            <w:pPr>
              <w:widowControl w:val="0"/>
              <w:pBdr>
                <w:top w:val="nil"/>
                <w:left w:val="nil"/>
                <w:bottom w:val="nil"/>
                <w:right w:val="nil"/>
                <w:between w:val="nil"/>
              </w:pBdr>
              <w:spacing w:line="240" w:lineRule="auto"/>
            </w:pPr>
            <w:r>
              <w:t>Specific squares on the board that increase points made when words are placed on them</w:t>
            </w:r>
          </w:p>
        </w:tc>
      </w:tr>
      <w:tr w:rsidR="005A7ECB" w14:paraId="0DA71C15" w14:textId="77777777">
        <w:tc>
          <w:tcPr>
            <w:tcW w:w="4680" w:type="dxa"/>
            <w:shd w:val="clear" w:color="auto" w:fill="auto"/>
            <w:tcMar>
              <w:top w:w="100" w:type="dxa"/>
              <w:left w:w="100" w:type="dxa"/>
              <w:bottom w:w="100" w:type="dxa"/>
              <w:right w:w="100" w:type="dxa"/>
            </w:tcMar>
          </w:tcPr>
          <w:p w14:paraId="0DA71C13" w14:textId="77777777" w:rsidR="005A7ECB" w:rsidRDefault="000C7AAB">
            <w:pPr>
              <w:widowControl w:val="0"/>
              <w:spacing w:line="240" w:lineRule="auto"/>
            </w:pPr>
            <w:r>
              <w:t>DL/Double Letter Cell</w:t>
            </w:r>
          </w:p>
        </w:tc>
        <w:tc>
          <w:tcPr>
            <w:tcW w:w="4680" w:type="dxa"/>
            <w:shd w:val="clear" w:color="auto" w:fill="auto"/>
            <w:tcMar>
              <w:top w:w="100" w:type="dxa"/>
              <w:left w:w="100" w:type="dxa"/>
              <w:bottom w:w="100" w:type="dxa"/>
              <w:right w:w="100" w:type="dxa"/>
            </w:tcMar>
          </w:tcPr>
          <w:p w14:paraId="0DA71C14" w14:textId="77777777" w:rsidR="005A7ECB" w:rsidRDefault="000C7AAB">
            <w:pPr>
              <w:widowControl w:val="0"/>
              <w:spacing w:line="240" w:lineRule="auto"/>
            </w:pPr>
            <w:r>
              <w:t>A light blue-colored cell which doubles the value of any tile placed on it</w:t>
            </w:r>
          </w:p>
        </w:tc>
      </w:tr>
      <w:tr w:rsidR="005A7ECB" w14:paraId="0DA71C18" w14:textId="77777777">
        <w:tc>
          <w:tcPr>
            <w:tcW w:w="4680" w:type="dxa"/>
            <w:shd w:val="clear" w:color="auto" w:fill="auto"/>
            <w:tcMar>
              <w:top w:w="100" w:type="dxa"/>
              <w:left w:w="100" w:type="dxa"/>
              <w:bottom w:w="100" w:type="dxa"/>
              <w:right w:w="100" w:type="dxa"/>
            </w:tcMar>
          </w:tcPr>
          <w:p w14:paraId="0DA71C16" w14:textId="77777777" w:rsidR="005A7ECB" w:rsidRDefault="000C7AAB">
            <w:pPr>
              <w:widowControl w:val="0"/>
              <w:spacing w:line="240" w:lineRule="auto"/>
            </w:pPr>
            <w:r>
              <w:t>TL/Triple Letter</w:t>
            </w:r>
          </w:p>
        </w:tc>
        <w:tc>
          <w:tcPr>
            <w:tcW w:w="4680" w:type="dxa"/>
            <w:shd w:val="clear" w:color="auto" w:fill="auto"/>
            <w:tcMar>
              <w:top w:w="100" w:type="dxa"/>
              <w:left w:w="100" w:type="dxa"/>
              <w:bottom w:w="100" w:type="dxa"/>
              <w:right w:w="100" w:type="dxa"/>
            </w:tcMar>
          </w:tcPr>
          <w:p w14:paraId="0DA71C17" w14:textId="77777777" w:rsidR="005A7ECB" w:rsidRDefault="000C7AAB">
            <w:pPr>
              <w:widowControl w:val="0"/>
              <w:spacing w:line="240" w:lineRule="auto"/>
            </w:pPr>
            <w:r>
              <w:t>A navy blue-colored cell which triples the value of any tile placed on it</w:t>
            </w:r>
          </w:p>
        </w:tc>
      </w:tr>
      <w:tr w:rsidR="005A7ECB" w14:paraId="0DA71C1B" w14:textId="77777777">
        <w:tc>
          <w:tcPr>
            <w:tcW w:w="4680" w:type="dxa"/>
            <w:shd w:val="clear" w:color="auto" w:fill="auto"/>
            <w:tcMar>
              <w:top w:w="100" w:type="dxa"/>
              <w:left w:w="100" w:type="dxa"/>
              <w:bottom w:w="100" w:type="dxa"/>
              <w:right w:w="100" w:type="dxa"/>
            </w:tcMar>
          </w:tcPr>
          <w:p w14:paraId="0DA71C19" w14:textId="77777777" w:rsidR="005A7ECB" w:rsidRDefault="000C7AAB">
            <w:pPr>
              <w:widowControl w:val="0"/>
              <w:spacing w:line="240" w:lineRule="auto"/>
            </w:pPr>
            <w:r>
              <w:t>DW/Double Word</w:t>
            </w:r>
          </w:p>
        </w:tc>
        <w:tc>
          <w:tcPr>
            <w:tcW w:w="4680" w:type="dxa"/>
            <w:shd w:val="clear" w:color="auto" w:fill="auto"/>
            <w:tcMar>
              <w:top w:w="100" w:type="dxa"/>
              <w:left w:w="100" w:type="dxa"/>
              <w:bottom w:w="100" w:type="dxa"/>
              <w:right w:w="100" w:type="dxa"/>
            </w:tcMar>
          </w:tcPr>
          <w:p w14:paraId="0DA71C1A" w14:textId="77777777" w:rsidR="005A7ECB" w:rsidRDefault="000C7AAB">
            <w:pPr>
              <w:widowControl w:val="0"/>
              <w:spacing w:line="240" w:lineRule="auto"/>
            </w:pPr>
            <w:r>
              <w:t xml:space="preserve">A pink-colored cell that doubles the value of any word on the first turn </w:t>
            </w:r>
            <w:r>
              <w:t>and has a tile placed on it</w:t>
            </w:r>
          </w:p>
        </w:tc>
      </w:tr>
      <w:tr w:rsidR="005A7ECB" w14:paraId="0DA71C1E" w14:textId="77777777">
        <w:tc>
          <w:tcPr>
            <w:tcW w:w="4680" w:type="dxa"/>
            <w:shd w:val="clear" w:color="auto" w:fill="auto"/>
            <w:tcMar>
              <w:top w:w="100" w:type="dxa"/>
              <w:left w:w="100" w:type="dxa"/>
              <w:bottom w:w="100" w:type="dxa"/>
              <w:right w:w="100" w:type="dxa"/>
            </w:tcMar>
          </w:tcPr>
          <w:p w14:paraId="0DA71C1C" w14:textId="77777777" w:rsidR="005A7ECB" w:rsidRDefault="000C7AAB">
            <w:pPr>
              <w:widowControl w:val="0"/>
              <w:spacing w:line="240" w:lineRule="auto"/>
            </w:pPr>
            <w:r>
              <w:t xml:space="preserve">TW/Triple Word </w:t>
            </w:r>
          </w:p>
        </w:tc>
        <w:tc>
          <w:tcPr>
            <w:tcW w:w="4680" w:type="dxa"/>
            <w:shd w:val="clear" w:color="auto" w:fill="auto"/>
            <w:tcMar>
              <w:top w:w="100" w:type="dxa"/>
              <w:left w:w="100" w:type="dxa"/>
              <w:bottom w:w="100" w:type="dxa"/>
              <w:right w:w="100" w:type="dxa"/>
            </w:tcMar>
          </w:tcPr>
          <w:p w14:paraId="0DA71C1D" w14:textId="77777777" w:rsidR="005A7ECB" w:rsidRDefault="000C7AAB">
            <w:pPr>
              <w:widowControl w:val="0"/>
              <w:spacing w:line="240" w:lineRule="auto"/>
            </w:pPr>
            <w:r>
              <w:t>A red-colored cell that doubles the value of any word on the first turn and has a tile placed on it</w:t>
            </w:r>
          </w:p>
        </w:tc>
      </w:tr>
      <w:tr w:rsidR="005A7ECB" w14:paraId="0DA71C21" w14:textId="77777777">
        <w:tc>
          <w:tcPr>
            <w:tcW w:w="4680" w:type="dxa"/>
            <w:shd w:val="clear" w:color="auto" w:fill="auto"/>
            <w:tcMar>
              <w:top w:w="100" w:type="dxa"/>
              <w:left w:w="100" w:type="dxa"/>
              <w:bottom w:w="100" w:type="dxa"/>
              <w:right w:w="100" w:type="dxa"/>
            </w:tcMar>
          </w:tcPr>
          <w:p w14:paraId="0DA71C1F" w14:textId="77777777" w:rsidR="005A7ECB" w:rsidRDefault="000C7AAB">
            <w:pPr>
              <w:widowControl w:val="0"/>
              <w:spacing w:line="240" w:lineRule="auto"/>
            </w:pPr>
            <w:r>
              <w:t>Letter</w:t>
            </w:r>
          </w:p>
        </w:tc>
        <w:tc>
          <w:tcPr>
            <w:tcW w:w="4680" w:type="dxa"/>
            <w:shd w:val="clear" w:color="auto" w:fill="auto"/>
            <w:tcMar>
              <w:top w:w="100" w:type="dxa"/>
              <w:left w:w="100" w:type="dxa"/>
              <w:bottom w:w="100" w:type="dxa"/>
              <w:right w:w="100" w:type="dxa"/>
            </w:tcMar>
          </w:tcPr>
          <w:p w14:paraId="0DA71C20" w14:textId="77777777" w:rsidR="005A7ECB" w:rsidRDefault="000C7AAB">
            <w:pPr>
              <w:widowControl w:val="0"/>
              <w:spacing w:line="240" w:lineRule="auto"/>
            </w:pPr>
            <w:r>
              <w:t>The character centered on the tile</w:t>
            </w:r>
          </w:p>
        </w:tc>
      </w:tr>
      <w:tr w:rsidR="005A7ECB" w14:paraId="0DA71C24" w14:textId="77777777">
        <w:tc>
          <w:tcPr>
            <w:tcW w:w="4680" w:type="dxa"/>
            <w:shd w:val="clear" w:color="auto" w:fill="auto"/>
            <w:tcMar>
              <w:top w:w="100" w:type="dxa"/>
              <w:left w:w="100" w:type="dxa"/>
              <w:bottom w:w="100" w:type="dxa"/>
              <w:right w:w="100" w:type="dxa"/>
            </w:tcMar>
          </w:tcPr>
          <w:p w14:paraId="0DA71C22" w14:textId="77777777" w:rsidR="005A7ECB" w:rsidRDefault="000C7AAB">
            <w:pPr>
              <w:widowControl w:val="0"/>
              <w:spacing w:line="240" w:lineRule="auto"/>
            </w:pPr>
            <w:r>
              <w:t xml:space="preserve">Turn </w:t>
            </w:r>
          </w:p>
        </w:tc>
        <w:tc>
          <w:tcPr>
            <w:tcW w:w="4680" w:type="dxa"/>
            <w:shd w:val="clear" w:color="auto" w:fill="auto"/>
            <w:tcMar>
              <w:top w:w="100" w:type="dxa"/>
              <w:left w:w="100" w:type="dxa"/>
              <w:bottom w:w="100" w:type="dxa"/>
              <w:right w:w="100" w:type="dxa"/>
            </w:tcMar>
          </w:tcPr>
          <w:p w14:paraId="0DA71C23" w14:textId="77777777" w:rsidR="005A7ECB" w:rsidRDefault="000C7AAB">
            <w:pPr>
              <w:widowControl w:val="0"/>
              <w:spacing w:line="240" w:lineRule="auto"/>
            </w:pPr>
            <w:r>
              <w:t>A turn is a set period during which a player may pass, exchange either one of or all their tiles, or play tiles on the board</w:t>
            </w:r>
          </w:p>
        </w:tc>
      </w:tr>
      <w:tr w:rsidR="005A7ECB" w14:paraId="0DA71C27" w14:textId="77777777">
        <w:tc>
          <w:tcPr>
            <w:tcW w:w="4680" w:type="dxa"/>
            <w:shd w:val="clear" w:color="auto" w:fill="auto"/>
            <w:tcMar>
              <w:top w:w="100" w:type="dxa"/>
              <w:left w:w="100" w:type="dxa"/>
              <w:bottom w:w="100" w:type="dxa"/>
              <w:right w:w="100" w:type="dxa"/>
            </w:tcMar>
          </w:tcPr>
          <w:p w14:paraId="0DA71C25" w14:textId="77777777" w:rsidR="005A7ECB" w:rsidRDefault="000C7AAB">
            <w:pPr>
              <w:widowControl w:val="0"/>
              <w:spacing w:line="240" w:lineRule="auto"/>
            </w:pPr>
            <w:r>
              <w:t>Letter Value</w:t>
            </w:r>
          </w:p>
        </w:tc>
        <w:tc>
          <w:tcPr>
            <w:tcW w:w="4680" w:type="dxa"/>
            <w:shd w:val="clear" w:color="auto" w:fill="auto"/>
            <w:tcMar>
              <w:top w:w="100" w:type="dxa"/>
              <w:left w:w="100" w:type="dxa"/>
              <w:bottom w:w="100" w:type="dxa"/>
              <w:right w:w="100" w:type="dxa"/>
            </w:tcMar>
          </w:tcPr>
          <w:p w14:paraId="0DA71C26" w14:textId="77777777" w:rsidR="005A7ECB" w:rsidRDefault="000C7AAB">
            <w:pPr>
              <w:widowControl w:val="0"/>
              <w:spacing w:line="240" w:lineRule="auto"/>
            </w:pPr>
            <w:r>
              <w:t>The numeric value on the bottom right corner of a tile</w:t>
            </w:r>
          </w:p>
        </w:tc>
      </w:tr>
      <w:tr w:rsidR="005A7ECB" w14:paraId="0DA71C2A" w14:textId="77777777">
        <w:tc>
          <w:tcPr>
            <w:tcW w:w="4680" w:type="dxa"/>
            <w:shd w:val="clear" w:color="auto" w:fill="auto"/>
            <w:tcMar>
              <w:top w:w="100" w:type="dxa"/>
              <w:left w:w="100" w:type="dxa"/>
              <w:bottom w:w="100" w:type="dxa"/>
              <w:right w:w="100" w:type="dxa"/>
            </w:tcMar>
          </w:tcPr>
          <w:p w14:paraId="0DA71C28" w14:textId="77777777" w:rsidR="005A7ECB" w:rsidRDefault="000C7AAB">
            <w:pPr>
              <w:widowControl w:val="0"/>
              <w:spacing w:line="240" w:lineRule="auto"/>
            </w:pPr>
            <w:r>
              <w:t>Word Value</w:t>
            </w:r>
          </w:p>
        </w:tc>
        <w:tc>
          <w:tcPr>
            <w:tcW w:w="4680" w:type="dxa"/>
            <w:shd w:val="clear" w:color="auto" w:fill="auto"/>
            <w:tcMar>
              <w:top w:w="100" w:type="dxa"/>
              <w:left w:w="100" w:type="dxa"/>
              <w:bottom w:w="100" w:type="dxa"/>
              <w:right w:w="100" w:type="dxa"/>
            </w:tcMar>
          </w:tcPr>
          <w:p w14:paraId="0DA71C29" w14:textId="77777777" w:rsidR="005A7ECB" w:rsidRDefault="000C7AAB">
            <w:pPr>
              <w:widowControl w:val="0"/>
              <w:spacing w:line="240" w:lineRule="auto"/>
            </w:pPr>
            <w:r>
              <w:t>The total value of a word. The individual tile sco</w:t>
            </w:r>
            <w:r>
              <w:t>res calculate this score (see 4.5.2.5 for more details), with any modifier cells which were triggered on a turn.</w:t>
            </w:r>
          </w:p>
        </w:tc>
      </w:tr>
      <w:tr w:rsidR="005A7ECB" w14:paraId="0DA71C2D" w14:textId="77777777">
        <w:tc>
          <w:tcPr>
            <w:tcW w:w="4680" w:type="dxa"/>
            <w:shd w:val="clear" w:color="auto" w:fill="auto"/>
            <w:tcMar>
              <w:top w:w="100" w:type="dxa"/>
              <w:left w:w="100" w:type="dxa"/>
              <w:bottom w:w="100" w:type="dxa"/>
              <w:right w:w="100" w:type="dxa"/>
            </w:tcMar>
          </w:tcPr>
          <w:p w14:paraId="0DA71C2B" w14:textId="77777777" w:rsidR="005A7ECB" w:rsidRDefault="000C7AAB">
            <w:pPr>
              <w:widowControl w:val="0"/>
              <w:spacing w:line="240" w:lineRule="auto"/>
            </w:pPr>
            <w:r>
              <w:t>Bingo</w:t>
            </w:r>
          </w:p>
        </w:tc>
        <w:tc>
          <w:tcPr>
            <w:tcW w:w="4680" w:type="dxa"/>
            <w:shd w:val="clear" w:color="auto" w:fill="auto"/>
            <w:tcMar>
              <w:top w:w="100" w:type="dxa"/>
              <w:left w:w="100" w:type="dxa"/>
              <w:bottom w:w="100" w:type="dxa"/>
              <w:right w:w="100" w:type="dxa"/>
            </w:tcMar>
          </w:tcPr>
          <w:p w14:paraId="0DA71C2C" w14:textId="77777777" w:rsidR="005A7ECB" w:rsidRDefault="000C7AAB">
            <w:pPr>
              <w:widowControl w:val="0"/>
              <w:spacing w:line="240" w:lineRule="auto"/>
            </w:pPr>
            <w:r>
              <w:t>When a player uses all tiles on their rack</w:t>
            </w:r>
          </w:p>
        </w:tc>
      </w:tr>
      <w:tr w:rsidR="005A7ECB" w14:paraId="0DA71C30" w14:textId="77777777">
        <w:tc>
          <w:tcPr>
            <w:tcW w:w="4680" w:type="dxa"/>
            <w:shd w:val="clear" w:color="auto" w:fill="auto"/>
            <w:tcMar>
              <w:top w:w="100" w:type="dxa"/>
              <w:left w:w="100" w:type="dxa"/>
              <w:bottom w:w="100" w:type="dxa"/>
              <w:right w:w="100" w:type="dxa"/>
            </w:tcMar>
          </w:tcPr>
          <w:p w14:paraId="0DA71C2E" w14:textId="77777777" w:rsidR="005A7ECB" w:rsidRDefault="000C7AAB">
            <w:pPr>
              <w:widowControl w:val="0"/>
              <w:spacing w:line="240" w:lineRule="auto"/>
            </w:pPr>
            <w:r>
              <w:lastRenderedPageBreak/>
              <w:t>Turn Score</w:t>
            </w:r>
          </w:p>
        </w:tc>
        <w:tc>
          <w:tcPr>
            <w:tcW w:w="4680" w:type="dxa"/>
            <w:shd w:val="clear" w:color="auto" w:fill="auto"/>
            <w:tcMar>
              <w:top w:w="100" w:type="dxa"/>
              <w:left w:w="100" w:type="dxa"/>
              <w:bottom w:w="100" w:type="dxa"/>
              <w:right w:w="100" w:type="dxa"/>
            </w:tcMar>
          </w:tcPr>
          <w:p w14:paraId="0DA71C2F" w14:textId="77777777" w:rsidR="005A7ECB" w:rsidRDefault="000C7AAB">
            <w:pPr>
              <w:widowControl w:val="0"/>
              <w:spacing w:line="240" w:lineRule="auto"/>
            </w:pPr>
            <w:r>
              <w:t>The total amount of points a player scores in each turn. This score consists of all word values, plus a 50-point bonus if a bingo is earned</w:t>
            </w:r>
          </w:p>
        </w:tc>
      </w:tr>
      <w:tr w:rsidR="005A7ECB" w14:paraId="0DA71C33" w14:textId="77777777">
        <w:tc>
          <w:tcPr>
            <w:tcW w:w="4680" w:type="dxa"/>
            <w:shd w:val="clear" w:color="auto" w:fill="auto"/>
            <w:tcMar>
              <w:top w:w="100" w:type="dxa"/>
              <w:left w:w="100" w:type="dxa"/>
              <w:bottom w:w="100" w:type="dxa"/>
              <w:right w:w="100" w:type="dxa"/>
            </w:tcMar>
          </w:tcPr>
          <w:p w14:paraId="0DA71C31" w14:textId="77777777" w:rsidR="005A7ECB" w:rsidRDefault="000C7AAB">
            <w:pPr>
              <w:widowControl w:val="0"/>
              <w:spacing w:line="240" w:lineRule="auto"/>
            </w:pPr>
            <w:r>
              <w:t>Player Score</w:t>
            </w:r>
          </w:p>
        </w:tc>
        <w:tc>
          <w:tcPr>
            <w:tcW w:w="4680" w:type="dxa"/>
            <w:shd w:val="clear" w:color="auto" w:fill="auto"/>
            <w:tcMar>
              <w:top w:w="100" w:type="dxa"/>
              <w:left w:w="100" w:type="dxa"/>
              <w:bottom w:w="100" w:type="dxa"/>
              <w:right w:w="100" w:type="dxa"/>
            </w:tcMar>
          </w:tcPr>
          <w:p w14:paraId="0DA71C32" w14:textId="77777777" w:rsidR="005A7ECB" w:rsidRDefault="000C7AAB">
            <w:pPr>
              <w:widowControl w:val="0"/>
              <w:spacing w:line="240" w:lineRule="auto"/>
            </w:pPr>
            <w:r>
              <w:t>A player’s score is the cumulative points earned throughout their turns</w:t>
            </w:r>
          </w:p>
        </w:tc>
      </w:tr>
      <w:tr w:rsidR="005A7ECB" w14:paraId="0DA71C36" w14:textId="77777777">
        <w:tc>
          <w:tcPr>
            <w:tcW w:w="4680" w:type="dxa"/>
            <w:shd w:val="clear" w:color="auto" w:fill="auto"/>
            <w:tcMar>
              <w:top w:w="100" w:type="dxa"/>
              <w:left w:w="100" w:type="dxa"/>
              <w:bottom w:w="100" w:type="dxa"/>
              <w:right w:w="100" w:type="dxa"/>
            </w:tcMar>
          </w:tcPr>
          <w:p w14:paraId="0DA71C34" w14:textId="77777777" w:rsidR="005A7ECB" w:rsidRDefault="000C7AAB">
            <w:pPr>
              <w:widowControl w:val="0"/>
              <w:pBdr>
                <w:top w:val="nil"/>
                <w:left w:val="nil"/>
                <w:bottom w:val="nil"/>
                <w:right w:val="nil"/>
                <w:between w:val="nil"/>
              </w:pBdr>
              <w:spacing w:line="240" w:lineRule="auto"/>
            </w:pPr>
            <w:r>
              <w:t>Dictionary</w:t>
            </w:r>
          </w:p>
        </w:tc>
        <w:tc>
          <w:tcPr>
            <w:tcW w:w="4680" w:type="dxa"/>
            <w:shd w:val="clear" w:color="auto" w:fill="auto"/>
            <w:tcMar>
              <w:top w:w="100" w:type="dxa"/>
              <w:left w:w="100" w:type="dxa"/>
              <w:bottom w:w="100" w:type="dxa"/>
              <w:right w:w="100" w:type="dxa"/>
            </w:tcMar>
          </w:tcPr>
          <w:p w14:paraId="0DA71C35" w14:textId="77777777" w:rsidR="005A7ECB" w:rsidRDefault="000C7AAB">
            <w:pPr>
              <w:widowControl w:val="0"/>
              <w:pBdr>
                <w:top w:val="nil"/>
                <w:left w:val="nil"/>
                <w:bottom w:val="nil"/>
                <w:right w:val="nil"/>
                <w:between w:val="nil"/>
              </w:pBdr>
              <w:spacing w:line="240" w:lineRule="auto"/>
            </w:pPr>
            <w:r>
              <w:t>List of acceptable words</w:t>
            </w:r>
          </w:p>
        </w:tc>
      </w:tr>
      <w:tr w:rsidR="005A7ECB" w14:paraId="0DA71C39" w14:textId="77777777">
        <w:tc>
          <w:tcPr>
            <w:tcW w:w="4680" w:type="dxa"/>
            <w:shd w:val="clear" w:color="auto" w:fill="auto"/>
            <w:tcMar>
              <w:top w:w="100" w:type="dxa"/>
              <w:left w:w="100" w:type="dxa"/>
              <w:bottom w:w="100" w:type="dxa"/>
              <w:right w:w="100" w:type="dxa"/>
            </w:tcMar>
          </w:tcPr>
          <w:p w14:paraId="0DA71C37" w14:textId="77777777" w:rsidR="005A7ECB" w:rsidRDefault="000C7AAB">
            <w:pPr>
              <w:widowControl w:val="0"/>
              <w:pBdr>
                <w:top w:val="nil"/>
                <w:left w:val="nil"/>
                <w:bottom w:val="nil"/>
                <w:right w:val="nil"/>
                <w:between w:val="nil"/>
              </w:pBdr>
              <w:spacing w:line="240" w:lineRule="auto"/>
            </w:pPr>
            <w:r>
              <w:t>Blitz Mode</w:t>
            </w:r>
          </w:p>
        </w:tc>
        <w:tc>
          <w:tcPr>
            <w:tcW w:w="4680" w:type="dxa"/>
            <w:shd w:val="clear" w:color="auto" w:fill="auto"/>
            <w:tcMar>
              <w:top w:w="100" w:type="dxa"/>
              <w:left w:w="100" w:type="dxa"/>
              <w:bottom w:w="100" w:type="dxa"/>
              <w:right w:w="100" w:type="dxa"/>
            </w:tcMar>
          </w:tcPr>
          <w:p w14:paraId="0DA71C38" w14:textId="77777777" w:rsidR="005A7ECB" w:rsidRDefault="000C7AAB">
            <w:pPr>
              <w:widowControl w:val="0"/>
              <w:pBdr>
                <w:top w:val="nil"/>
                <w:left w:val="nil"/>
                <w:bottom w:val="nil"/>
                <w:right w:val="nil"/>
                <w:between w:val="nil"/>
              </w:pBdr>
              <w:spacing w:line="240" w:lineRule="auto"/>
            </w:pPr>
            <w:r>
              <w:t>A game of Scrabble</w:t>
            </w:r>
            <w:r>
              <w:rPr>
                <w:vertAlign w:val="superscript"/>
              </w:rPr>
              <w:t>®</w:t>
            </w:r>
            <w:r>
              <w:t xml:space="preserve"> which has a lower timer countdown preset</w:t>
            </w:r>
          </w:p>
        </w:tc>
      </w:tr>
    </w:tbl>
    <w:p w14:paraId="0DA71C3A" w14:textId="77777777" w:rsidR="005A7ECB" w:rsidRDefault="005A7ECB"/>
    <w:p w14:paraId="0DA71C3B" w14:textId="77777777" w:rsidR="005A7ECB" w:rsidRDefault="000C7AAB">
      <w:pPr>
        <w:pStyle w:val="Heading1"/>
        <w:numPr>
          <w:ilvl w:val="0"/>
          <w:numId w:val="5"/>
        </w:numPr>
      </w:pPr>
      <w:bookmarkStart w:id="10" w:name="_qvzaer9afq26" w:colFirst="0" w:colLast="0"/>
      <w:bookmarkEnd w:id="10"/>
      <w:r>
        <w:t xml:space="preserve"> Overall Description</w:t>
      </w:r>
    </w:p>
    <w:p w14:paraId="0DA71C3C" w14:textId="77777777" w:rsidR="005A7ECB" w:rsidRDefault="000C7AAB">
      <w:pPr>
        <w:spacing w:before="240" w:after="240"/>
        <w:rPr>
          <w:sz w:val="24"/>
          <w:szCs w:val="24"/>
        </w:rPr>
      </w:pPr>
      <w:r>
        <w:rPr>
          <w:color w:val="111111"/>
          <w:sz w:val="24"/>
          <w:szCs w:val="24"/>
          <w:highlight w:val="white"/>
        </w:rPr>
        <w:t>Scrabble</w:t>
      </w:r>
      <w:r>
        <w:rPr>
          <w:sz w:val="24"/>
          <w:szCs w:val="24"/>
          <w:vertAlign w:val="superscript"/>
        </w:rPr>
        <w:t>®</w:t>
      </w:r>
      <w:r>
        <w:rPr>
          <w:color w:val="111111"/>
          <w:sz w:val="24"/>
          <w:szCs w:val="24"/>
          <w:highlight w:val="white"/>
        </w:rPr>
        <w:t xml:space="preserve"> is a </w:t>
      </w:r>
      <w:r>
        <w:rPr>
          <w:color w:val="111111"/>
          <w:sz w:val="24"/>
          <w:szCs w:val="24"/>
        </w:rPr>
        <w:t>tiled board game in which at least two players compete to score the highest point total with lettered tiles on a 15x15 square board;</w:t>
      </w:r>
      <w:r>
        <w:rPr>
          <w:b/>
          <w:color w:val="111111"/>
          <w:sz w:val="24"/>
          <w:szCs w:val="24"/>
          <w:highlight w:val="white"/>
        </w:rPr>
        <w:t xml:space="preserve"> </w:t>
      </w:r>
      <w:r>
        <w:rPr>
          <w:color w:val="111111"/>
          <w:sz w:val="24"/>
          <w:szCs w:val="24"/>
          <w:highlight w:val="white"/>
        </w:rPr>
        <w:t>these tiles are placed on the board to create English words outlined in the Scrabble</w:t>
      </w:r>
      <w:r>
        <w:rPr>
          <w:sz w:val="24"/>
          <w:szCs w:val="24"/>
          <w:vertAlign w:val="superscript"/>
        </w:rPr>
        <w:t>®</w:t>
      </w:r>
      <w:r>
        <w:rPr>
          <w:color w:val="111111"/>
          <w:sz w:val="24"/>
          <w:szCs w:val="24"/>
          <w:highlight w:val="white"/>
        </w:rPr>
        <w:t xml:space="preserve"> dictionary. Players draw seven tiles </w:t>
      </w:r>
      <w:r>
        <w:rPr>
          <w:color w:val="111111"/>
          <w:sz w:val="24"/>
          <w:szCs w:val="24"/>
          <w:highlight w:val="white"/>
        </w:rPr>
        <w:t xml:space="preserve">from a pool at the start and replenish their supply after each turn. </w:t>
      </w:r>
      <w:r>
        <w:rPr>
          <w:sz w:val="24"/>
          <w:szCs w:val="24"/>
        </w:rPr>
        <w:t>The application will host up to four online players and simulate a game of Scrabble</w:t>
      </w:r>
      <w:r>
        <w:rPr>
          <w:sz w:val="24"/>
          <w:szCs w:val="24"/>
          <w:vertAlign w:val="superscript"/>
        </w:rPr>
        <w:t>®</w:t>
      </w:r>
      <w:r>
        <w:rPr>
          <w:sz w:val="24"/>
          <w:szCs w:val="24"/>
        </w:rPr>
        <w:t>, adapting the traditional rules to a virtual setting where possible. Users can customize some game set</w:t>
      </w:r>
      <w:r>
        <w:rPr>
          <w:sz w:val="24"/>
          <w:szCs w:val="24"/>
        </w:rPr>
        <w:t>tings before starting, providing a more tailored experience.</w:t>
      </w:r>
    </w:p>
    <w:p w14:paraId="0DA71C3D" w14:textId="77777777" w:rsidR="005A7ECB" w:rsidRDefault="000C7AAB">
      <w:pPr>
        <w:pStyle w:val="Heading2"/>
        <w:spacing w:before="240" w:after="240"/>
      </w:pPr>
      <w:bookmarkStart w:id="11" w:name="_e6ve9f10ph6o" w:colFirst="0" w:colLast="0"/>
      <w:bookmarkEnd w:id="11"/>
      <w:r>
        <w:t>2.1 Product Function</w:t>
      </w:r>
    </w:p>
    <w:p w14:paraId="0DA71C3E" w14:textId="77777777" w:rsidR="005A7ECB" w:rsidRDefault="000C7AAB">
      <w:pPr>
        <w:rPr>
          <w:sz w:val="24"/>
          <w:szCs w:val="24"/>
        </w:rPr>
      </w:pPr>
      <w:r>
        <w:rPr>
          <w:sz w:val="24"/>
          <w:szCs w:val="24"/>
        </w:rPr>
        <w:t>Our software will be a web-dependent simulation of Scrabble</w:t>
      </w:r>
      <w:r>
        <w:rPr>
          <w:sz w:val="24"/>
          <w:szCs w:val="24"/>
          <w:vertAlign w:val="superscript"/>
        </w:rPr>
        <w:t xml:space="preserve">® </w:t>
      </w:r>
      <w:r>
        <w:rPr>
          <w:sz w:val="24"/>
          <w:szCs w:val="24"/>
        </w:rPr>
        <w:t>that will allow players to customize their own game or play with the default rules set by Hasbro. The software ma</w:t>
      </w:r>
      <w:r>
        <w:rPr>
          <w:sz w:val="24"/>
          <w:szCs w:val="24"/>
        </w:rPr>
        <w:t>kes it impossible for players to break the rules that were set before the game. When the game ends, the software will announce a winner, and after a set period it will disconnect all players from the network.</w:t>
      </w:r>
    </w:p>
    <w:p w14:paraId="0DA71C3F" w14:textId="77777777" w:rsidR="005A7ECB" w:rsidRDefault="000C7AAB">
      <w:pPr>
        <w:pStyle w:val="Heading2"/>
      </w:pPr>
      <w:bookmarkStart w:id="12" w:name="_9xe7j7559ene" w:colFirst="0" w:colLast="0"/>
      <w:bookmarkEnd w:id="12"/>
      <w:r>
        <w:t>2.2 User Characteristics</w:t>
      </w:r>
    </w:p>
    <w:p w14:paraId="0DA71C40" w14:textId="77777777" w:rsidR="005A7ECB" w:rsidRDefault="000C7AAB">
      <w:pPr>
        <w:rPr>
          <w:sz w:val="24"/>
          <w:szCs w:val="24"/>
        </w:rPr>
      </w:pPr>
      <w:r>
        <w:rPr>
          <w:sz w:val="24"/>
          <w:szCs w:val="24"/>
        </w:rPr>
        <w:t>The recommended age to</w:t>
      </w:r>
      <w:r>
        <w:rPr>
          <w:sz w:val="24"/>
          <w:szCs w:val="24"/>
        </w:rPr>
        <w:t xml:space="preserve"> play the game is 8 years old and up (reading age for kids). This game is intended for people who enjoy challenges and puzzles. There is no need for the user to play Scrabble</w:t>
      </w:r>
      <w:r>
        <w:rPr>
          <w:sz w:val="24"/>
          <w:szCs w:val="24"/>
          <w:vertAlign w:val="superscript"/>
        </w:rPr>
        <w:t>®</w:t>
      </w:r>
      <w:r>
        <w:rPr>
          <w:sz w:val="24"/>
          <w:szCs w:val="24"/>
        </w:rPr>
        <w:t xml:space="preserve"> beforehand, as the software will provide all the necessary information about the</w:t>
      </w:r>
      <w:r>
        <w:rPr>
          <w:sz w:val="24"/>
          <w:szCs w:val="24"/>
        </w:rPr>
        <w:t xml:space="preserve"> game's rules and mechanics. Users may either take on the role of a host or simply engage in play. While the software requirements for the application playing as the host are more complex than that of a player, a user who decides to host needs only set the</w:t>
      </w:r>
      <w:r>
        <w:rPr>
          <w:sz w:val="24"/>
          <w:szCs w:val="24"/>
        </w:rPr>
        <w:t xml:space="preserve"> game rules prior to the start of the game. After this initial phase, the host user plays as any other player. </w:t>
      </w:r>
    </w:p>
    <w:p w14:paraId="0DA71C41" w14:textId="77777777" w:rsidR="005A7ECB" w:rsidRDefault="000C7AAB">
      <w:pPr>
        <w:pStyle w:val="Heading2"/>
      </w:pPr>
      <w:bookmarkStart w:id="13" w:name="_qjkmvd2fkqki" w:colFirst="0" w:colLast="0"/>
      <w:bookmarkEnd w:id="13"/>
      <w:r>
        <w:lastRenderedPageBreak/>
        <w:t>2.3 Constraints</w:t>
      </w:r>
    </w:p>
    <w:p w14:paraId="0DA71C42" w14:textId="77777777" w:rsidR="005A7ECB" w:rsidRDefault="000C7AAB">
      <w:pPr>
        <w:numPr>
          <w:ilvl w:val="0"/>
          <w:numId w:val="2"/>
        </w:numPr>
        <w:rPr>
          <w:sz w:val="24"/>
          <w:szCs w:val="24"/>
        </w:rPr>
      </w:pPr>
      <w:r>
        <w:rPr>
          <w:sz w:val="24"/>
          <w:szCs w:val="24"/>
        </w:rPr>
        <w:t>For a game of Scrabble</w:t>
      </w:r>
      <w:r>
        <w:rPr>
          <w:sz w:val="24"/>
          <w:szCs w:val="24"/>
          <w:vertAlign w:val="superscript"/>
        </w:rPr>
        <w:t>®</w:t>
      </w:r>
      <w:r>
        <w:rPr>
          <w:sz w:val="24"/>
          <w:szCs w:val="24"/>
        </w:rPr>
        <w:t xml:space="preserve"> to be played, at least 2 users must be connected to the same network using a laptop, desktop, or other d</w:t>
      </w:r>
      <w:r>
        <w:rPr>
          <w:sz w:val="24"/>
          <w:szCs w:val="24"/>
        </w:rPr>
        <w:t>evice that meets the standards outlined in 3.2 (Hardware Interfaces).</w:t>
      </w:r>
    </w:p>
    <w:p w14:paraId="0DA71C43" w14:textId="77777777" w:rsidR="005A7ECB" w:rsidRDefault="000C7AAB">
      <w:pPr>
        <w:numPr>
          <w:ilvl w:val="0"/>
          <w:numId w:val="2"/>
        </w:numPr>
        <w:rPr>
          <w:sz w:val="24"/>
          <w:szCs w:val="24"/>
        </w:rPr>
      </w:pPr>
      <w:r>
        <w:rPr>
          <w:sz w:val="24"/>
          <w:szCs w:val="24"/>
        </w:rPr>
        <w:t>The user must have a basic understanding of the English language.</w:t>
      </w:r>
    </w:p>
    <w:p w14:paraId="0DA71C44" w14:textId="77777777" w:rsidR="005A7ECB" w:rsidRDefault="000C7AAB">
      <w:pPr>
        <w:numPr>
          <w:ilvl w:val="0"/>
          <w:numId w:val="2"/>
        </w:numPr>
        <w:rPr>
          <w:sz w:val="24"/>
          <w:szCs w:val="24"/>
        </w:rPr>
      </w:pPr>
      <w:r>
        <w:rPr>
          <w:sz w:val="24"/>
          <w:szCs w:val="24"/>
        </w:rPr>
        <w:t>Users must have access to a computer mouse, touch screen, or touchpad.</w:t>
      </w:r>
    </w:p>
    <w:p w14:paraId="0DA71C45" w14:textId="77777777" w:rsidR="005A7ECB" w:rsidRDefault="000C7AAB">
      <w:pPr>
        <w:numPr>
          <w:ilvl w:val="0"/>
          <w:numId w:val="2"/>
        </w:numPr>
        <w:rPr>
          <w:sz w:val="24"/>
          <w:szCs w:val="24"/>
        </w:rPr>
      </w:pPr>
      <w:r>
        <w:rPr>
          <w:sz w:val="24"/>
          <w:szCs w:val="24"/>
        </w:rPr>
        <w:t>If a user is disconnected from the game, they wil</w:t>
      </w:r>
      <w:r>
        <w:rPr>
          <w:sz w:val="24"/>
          <w:szCs w:val="24"/>
        </w:rPr>
        <w:t>l be unable to rejoin the game.</w:t>
      </w:r>
    </w:p>
    <w:p w14:paraId="0DA71C46" w14:textId="77777777" w:rsidR="005A7ECB" w:rsidRDefault="000C7AAB">
      <w:pPr>
        <w:numPr>
          <w:ilvl w:val="0"/>
          <w:numId w:val="2"/>
        </w:numPr>
        <w:rPr>
          <w:sz w:val="24"/>
          <w:szCs w:val="24"/>
        </w:rPr>
      </w:pPr>
      <w:r>
        <w:rPr>
          <w:sz w:val="24"/>
          <w:szCs w:val="24"/>
        </w:rPr>
        <w:t>If the host disconnects, the game will end.</w:t>
      </w:r>
    </w:p>
    <w:p w14:paraId="0DA71C47" w14:textId="77777777" w:rsidR="005A7ECB" w:rsidRDefault="000C7AAB">
      <w:pPr>
        <w:pStyle w:val="Heading2"/>
      </w:pPr>
      <w:bookmarkStart w:id="14" w:name="_g2twe7wn3i1r" w:colFirst="0" w:colLast="0"/>
      <w:bookmarkEnd w:id="14"/>
      <w:r>
        <w:t>2.4 Dependencies</w:t>
      </w:r>
    </w:p>
    <w:p w14:paraId="0DA71C48" w14:textId="77777777" w:rsidR="005A7ECB" w:rsidRDefault="000C7AAB">
      <w:r>
        <w:rPr>
          <w:sz w:val="24"/>
          <w:szCs w:val="24"/>
        </w:rPr>
        <w:t>For the software to be able to run, the host and users must be using a safe, stable network. The software will be built on Java with the minimum required version o</w:t>
      </w:r>
      <w:r>
        <w:rPr>
          <w:sz w:val="24"/>
          <w:szCs w:val="24"/>
        </w:rPr>
        <w:t>f Java SE 16.</w:t>
      </w:r>
    </w:p>
    <w:p w14:paraId="0DA71C49" w14:textId="77777777" w:rsidR="005A7ECB" w:rsidRDefault="005A7ECB"/>
    <w:p w14:paraId="0DA71C4A" w14:textId="77777777" w:rsidR="005A7ECB" w:rsidRDefault="000C7AAB">
      <w:pPr>
        <w:pStyle w:val="Heading1"/>
      </w:pPr>
      <w:bookmarkStart w:id="15" w:name="_d6j4hlrpdu0t" w:colFirst="0" w:colLast="0"/>
      <w:bookmarkEnd w:id="15"/>
      <w:r>
        <w:t>3. Interfaces</w:t>
      </w:r>
    </w:p>
    <w:p w14:paraId="0DA71C4B" w14:textId="77777777" w:rsidR="005A7ECB" w:rsidRDefault="000C7AAB">
      <w:pPr>
        <w:spacing w:before="240" w:after="240"/>
        <w:rPr>
          <w:sz w:val="24"/>
          <w:szCs w:val="24"/>
        </w:rPr>
      </w:pPr>
      <w:r>
        <w:rPr>
          <w:sz w:val="24"/>
          <w:szCs w:val="24"/>
        </w:rPr>
        <w:t>The game will feature a starting menu with buttons to “Play” or “Quit”. By selecting “Play”, players can host a Scrabble</w:t>
      </w:r>
      <w:r>
        <w:rPr>
          <w:sz w:val="24"/>
          <w:szCs w:val="24"/>
          <w:vertAlign w:val="superscript"/>
        </w:rPr>
        <w:t xml:space="preserve">® </w:t>
      </w:r>
      <w:r>
        <w:rPr>
          <w:sz w:val="24"/>
          <w:szCs w:val="24"/>
        </w:rPr>
        <w:t>game or join an ongoing Scrabble</w:t>
      </w:r>
      <w:r>
        <w:rPr>
          <w:sz w:val="24"/>
          <w:szCs w:val="24"/>
          <w:vertAlign w:val="superscript"/>
        </w:rPr>
        <w:t xml:space="preserve">® </w:t>
      </w:r>
      <w:r>
        <w:rPr>
          <w:sz w:val="24"/>
          <w:szCs w:val="24"/>
        </w:rPr>
        <w:t xml:space="preserve">party. By selecting “Quit”, the application will close. </w:t>
      </w:r>
    </w:p>
    <w:p w14:paraId="0DA71C4C" w14:textId="77777777" w:rsidR="005A7ECB" w:rsidRDefault="000C7AAB">
      <w:pPr>
        <w:spacing w:before="240" w:after="240"/>
        <w:rPr>
          <w:sz w:val="24"/>
          <w:szCs w:val="24"/>
        </w:rPr>
      </w:pPr>
      <w:r>
        <w:rPr>
          <w:sz w:val="24"/>
          <w:szCs w:val="24"/>
        </w:rPr>
        <w:t>A possible ext</w:t>
      </w:r>
      <w:r>
        <w:rPr>
          <w:sz w:val="24"/>
          <w:szCs w:val="24"/>
        </w:rPr>
        <w:t>ension of these options is to include a “Settings” button; this option would allow users to change the audio and visual components of the game. Note that in-game rules are a possible extension for the host of a Scrabble</w:t>
      </w:r>
      <w:r>
        <w:rPr>
          <w:sz w:val="24"/>
          <w:szCs w:val="24"/>
          <w:vertAlign w:val="superscript"/>
        </w:rPr>
        <w:t xml:space="preserve">® </w:t>
      </w:r>
      <w:r>
        <w:rPr>
          <w:sz w:val="24"/>
          <w:szCs w:val="24"/>
        </w:rPr>
        <w:t>party, and are included for the hos</w:t>
      </w:r>
      <w:r>
        <w:rPr>
          <w:sz w:val="24"/>
          <w:szCs w:val="24"/>
        </w:rPr>
        <w:t>t, but are not a part of the “Settings” menu.</w:t>
      </w:r>
    </w:p>
    <w:p w14:paraId="0DA71C4D" w14:textId="77777777" w:rsidR="005A7ECB" w:rsidRDefault="000C7AAB">
      <w:pPr>
        <w:pStyle w:val="Heading2"/>
      </w:pPr>
      <w:bookmarkStart w:id="16" w:name="_fcfoc87kc20o" w:colFirst="0" w:colLast="0"/>
      <w:bookmarkEnd w:id="16"/>
      <w:r>
        <w:br w:type="page"/>
      </w:r>
    </w:p>
    <w:p w14:paraId="0DA71C4E" w14:textId="77777777" w:rsidR="005A7ECB" w:rsidRDefault="000C7AAB">
      <w:pPr>
        <w:pStyle w:val="Heading2"/>
      </w:pPr>
      <w:bookmarkStart w:id="17" w:name="_8w5c1bg5l3ru" w:colFirst="0" w:colLast="0"/>
      <w:bookmarkEnd w:id="17"/>
      <w:r>
        <w:lastRenderedPageBreak/>
        <w:t>3.1 User Interface</w:t>
      </w:r>
    </w:p>
    <w:p w14:paraId="0DA71C4F" w14:textId="77777777" w:rsidR="005A7ECB" w:rsidRDefault="000C7AAB">
      <w:pPr>
        <w:spacing w:before="200"/>
        <w:ind w:left="720"/>
        <w:rPr>
          <w:sz w:val="24"/>
          <w:szCs w:val="24"/>
        </w:rPr>
      </w:pPr>
      <w:r>
        <w:rPr>
          <w:sz w:val="24"/>
          <w:szCs w:val="24"/>
        </w:rPr>
        <w:t>3.1.1 Main Menu Screen: Displays a “Play”, “Settings”, and “Quit” button. When clicking the “Play” button, the user must be transitioned to the play screen. When clicking the “Settings” but</w:t>
      </w:r>
      <w:r>
        <w:rPr>
          <w:sz w:val="24"/>
          <w:szCs w:val="24"/>
        </w:rPr>
        <w:t>ton, the user must be transitioned to the settings screen. When clicking the “Quit” button, the application must terminate.</w:t>
      </w:r>
      <w:r>
        <w:rPr>
          <w:noProof/>
        </w:rPr>
        <w:drawing>
          <wp:anchor distT="0" distB="0" distL="0" distR="0" simplePos="0" relativeHeight="251658240" behindDoc="0" locked="0" layoutInCell="1" hidden="0" allowOverlap="1" wp14:anchorId="0DA71CF5" wp14:editId="0DA71CF6">
            <wp:simplePos x="0" y="0"/>
            <wp:positionH relativeFrom="column">
              <wp:posOffset>1733550</wp:posOffset>
            </wp:positionH>
            <wp:positionV relativeFrom="paragraph">
              <wp:posOffset>923925</wp:posOffset>
            </wp:positionV>
            <wp:extent cx="2409825" cy="1860385"/>
            <wp:effectExtent l="0" t="0" r="0" b="0"/>
            <wp:wrapTopAndBottom distT="0" distB="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7"/>
                    <a:srcRect l="6270" t="6167" r="7590" b="4845"/>
                    <a:stretch>
                      <a:fillRect/>
                    </a:stretch>
                  </pic:blipFill>
                  <pic:spPr>
                    <a:xfrm>
                      <a:off x="0" y="0"/>
                      <a:ext cx="2409825" cy="1860385"/>
                    </a:xfrm>
                    <a:prstGeom prst="rect">
                      <a:avLst/>
                    </a:prstGeom>
                    <a:ln/>
                  </pic:spPr>
                </pic:pic>
              </a:graphicData>
            </a:graphic>
          </wp:anchor>
        </w:drawing>
      </w:r>
    </w:p>
    <w:p w14:paraId="0DA71C50" w14:textId="77777777" w:rsidR="005A7ECB" w:rsidRDefault="005A7ECB">
      <w:pPr>
        <w:spacing w:before="200"/>
        <w:ind w:left="720"/>
        <w:rPr>
          <w:sz w:val="24"/>
          <w:szCs w:val="24"/>
        </w:rPr>
      </w:pPr>
    </w:p>
    <w:p w14:paraId="0DA71C51" w14:textId="77777777" w:rsidR="005A7ECB" w:rsidRDefault="000C7AAB">
      <w:pPr>
        <w:spacing w:before="200"/>
        <w:ind w:left="720"/>
        <w:rPr>
          <w:sz w:val="24"/>
          <w:szCs w:val="24"/>
        </w:rPr>
      </w:pPr>
      <w:r>
        <w:rPr>
          <w:sz w:val="24"/>
          <w:szCs w:val="24"/>
        </w:rPr>
        <w:t>_______________________________________________________________</w:t>
      </w:r>
    </w:p>
    <w:p w14:paraId="0DA71C52" w14:textId="77777777" w:rsidR="005A7ECB" w:rsidRDefault="000C7AAB">
      <w:pPr>
        <w:spacing w:before="200"/>
        <w:ind w:left="720"/>
        <w:rPr>
          <w:sz w:val="24"/>
          <w:szCs w:val="24"/>
        </w:rPr>
      </w:pPr>
      <w:r>
        <w:rPr>
          <w:sz w:val="24"/>
          <w:szCs w:val="24"/>
        </w:rPr>
        <w:t xml:space="preserve">3.1.2 Settings Screen: This screen displays the options for the audio settings of the game. If the boxes next to </w:t>
      </w:r>
      <w:commentRangeStart w:id="18"/>
      <w:r>
        <w:rPr>
          <w:sz w:val="24"/>
          <w:szCs w:val="24"/>
        </w:rPr>
        <w:t xml:space="preserve">“Game Audio” and “Audio FX” </w:t>
      </w:r>
      <w:commentRangeEnd w:id="18"/>
      <w:r w:rsidR="00F86847">
        <w:rPr>
          <w:rStyle w:val="CommentReference"/>
        </w:rPr>
        <w:commentReference w:id="18"/>
      </w:r>
      <w:r>
        <w:rPr>
          <w:sz w:val="24"/>
          <w:szCs w:val="24"/>
        </w:rPr>
        <w:t>are checked, they must both be turned on. When the box is empty, they must both be turned off. When the user clicks</w:t>
      </w:r>
      <w:r>
        <w:rPr>
          <w:sz w:val="24"/>
          <w:szCs w:val="24"/>
        </w:rPr>
        <w:t xml:space="preserve"> the “Close” button, the user must be returned to the previous screen.</w:t>
      </w:r>
    </w:p>
    <w:p w14:paraId="0DA71C53" w14:textId="77777777" w:rsidR="005A7ECB" w:rsidRDefault="000C7AAB">
      <w:pPr>
        <w:spacing w:before="200"/>
        <w:ind w:left="720"/>
        <w:rPr>
          <w:sz w:val="24"/>
          <w:szCs w:val="24"/>
        </w:rPr>
      </w:pPr>
      <w:r>
        <w:rPr>
          <w:noProof/>
        </w:rPr>
        <w:drawing>
          <wp:anchor distT="0" distB="0" distL="0" distR="0" simplePos="0" relativeHeight="251659264" behindDoc="0" locked="0" layoutInCell="1" hidden="0" allowOverlap="1" wp14:anchorId="0DA71CF7" wp14:editId="0DA71CF8">
            <wp:simplePos x="0" y="0"/>
            <wp:positionH relativeFrom="column">
              <wp:posOffset>1743075</wp:posOffset>
            </wp:positionH>
            <wp:positionV relativeFrom="paragraph">
              <wp:posOffset>38100</wp:posOffset>
            </wp:positionV>
            <wp:extent cx="2466975" cy="1852669"/>
            <wp:effectExtent l="0" t="0" r="0" b="0"/>
            <wp:wrapTopAndBottom distT="0" dist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2466975" cy="1852669"/>
                    </a:xfrm>
                    <a:prstGeom prst="rect">
                      <a:avLst/>
                    </a:prstGeom>
                    <a:ln/>
                  </pic:spPr>
                </pic:pic>
              </a:graphicData>
            </a:graphic>
          </wp:anchor>
        </w:drawing>
      </w:r>
    </w:p>
    <w:p w14:paraId="0DA71C54" w14:textId="77777777" w:rsidR="005A7ECB" w:rsidRDefault="000C7AAB">
      <w:pPr>
        <w:spacing w:before="200"/>
        <w:ind w:left="720"/>
        <w:rPr>
          <w:sz w:val="24"/>
          <w:szCs w:val="24"/>
        </w:rPr>
      </w:pPr>
      <w:r>
        <w:rPr>
          <w:sz w:val="24"/>
          <w:szCs w:val="24"/>
        </w:rPr>
        <w:t>________________________________________________________________</w:t>
      </w:r>
    </w:p>
    <w:p w14:paraId="0DA71C55" w14:textId="77777777" w:rsidR="005A7ECB" w:rsidRDefault="000C7AAB">
      <w:pPr>
        <w:spacing w:before="200"/>
        <w:ind w:left="720"/>
        <w:rPr>
          <w:sz w:val="24"/>
          <w:szCs w:val="24"/>
        </w:rPr>
      </w:pPr>
      <w:r>
        <w:rPr>
          <w:sz w:val="24"/>
          <w:szCs w:val="24"/>
        </w:rPr>
        <w:t xml:space="preserve">3.1.3 Play Screen: This screen displays a button for “Join”, “Host”, and a </w:t>
      </w:r>
      <w:proofErr w:type="gramStart"/>
      <w:r>
        <w:rPr>
          <w:sz w:val="24"/>
          <w:szCs w:val="24"/>
        </w:rPr>
        <w:t>back arrow</w:t>
      </w:r>
      <w:proofErr w:type="gramEnd"/>
      <w:r>
        <w:rPr>
          <w:sz w:val="24"/>
          <w:szCs w:val="24"/>
        </w:rPr>
        <w:t xml:space="preserve"> button. A host must click the “Host” button which must transition them to the Host Screen. A player must click the “Join” button which must transition them </w:t>
      </w:r>
      <w:r>
        <w:rPr>
          <w:sz w:val="24"/>
          <w:szCs w:val="24"/>
        </w:rPr>
        <w:lastRenderedPageBreak/>
        <w:t xml:space="preserve">to the Player </w:t>
      </w:r>
      <w:r>
        <w:rPr>
          <w:sz w:val="24"/>
          <w:szCs w:val="24"/>
        </w:rPr>
        <w:t xml:space="preserve">Screen. When the user clicks the </w:t>
      </w:r>
      <w:proofErr w:type="gramStart"/>
      <w:r>
        <w:rPr>
          <w:sz w:val="24"/>
          <w:szCs w:val="24"/>
        </w:rPr>
        <w:t>back arrow</w:t>
      </w:r>
      <w:proofErr w:type="gramEnd"/>
      <w:r>
        <w:rPr>
          <w:sz w:val="24"/>
          <w:szCs w:val="24"/>
        </w:rPr>
        <w:t xml:space="preserve"> button, the user must be transitioned to the main menu screen.</w:t>
      </w:r>
    </w:p>
    <w:p w14:paraId="0DA71C56" w14:textId="77777777" w:rsidR="005A7ECB" w:rsidRDefault="000C7AAB">
      <w:pPr>
        <w:spacing w:before="200"/>
        <w:ind w:left="720"/>
        <w:rPr>
          <w:sz w:val="24"/>
          <w:szCs w:val="24"/>
        </w:rPr>
      </w:pPr>
      <w:r>
        <w:rPr>
          <w:noProof/>
        </w:rPr>
        <w:drawing>
          <wp:anchor distT="0" distB="0" distL="0" distR="0" simplePos="0" relativeHeight="251660288" behindDoc="0" locked="0" layoutInCell="1" hidden="0" allowOverlap="1" wp14:anchorId="0DA71CF9" wp14:editId="0DA71CFA">
            <wp:simplePos x="0" y="0"/>
            <wp:positionH relativeFrom="column">
              <wp:posOffset>1771650</wp:posOffset>
            </wp:positionH>
            <wp:positionV relativeFrom="paragraph">
              <wp:posOffset>28972</wp:posOffset>
            </wp:positionV>
            <wp:extent cx="2466975" cy="1884368"/>
            <wp:effectExtent l="0" t="0" r="0" b="0"/>
            <wp:wrapTopAndBottom distT="0" dist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l="1095" r="1095"/>
                    <a:stretch>
                      <a:fillRect/>
                    </a:stretch>
                  </pic:blipFill>
                  <pic:spPr>
                    <a:xfrm>
                      <a:off x="0" y="0"/>
                      <a:ext cx="2466975" cy="1884368"/>
                    </a:xfrm>
                    <a:prstGeom prst="rect">
                      <a:avLst/>
                    </a:prstGeom>
                    <a:ln/>
                  </pic:spPr>
                </pic:pic>
              </a:graphicData>
            </a:graphic>
          </wp:anchor>
        </w:drawing>
      </w:r>
    </w:p>
    <w:p w14:paraId="0DA71C57" w14:textId="77777777" w:rsidR="005A7ECB" w:rsidRDefault="000C7AAB">
      <w:pPr>
        <w:spacing w:before="200"/>
        <w:ind w:left="720"/>
        <w:rPr>
          <w:sz w:val="24"/>
          <w:szCs w:val="24"/>
        </w:rPr>
      </w:pPr>
      <w:r>
        <w:rPr>
          <w:sz w:val="24"/>
          <w:szCs w:val="24"/>
        </w:rPr>
        <w:t>________________________________________________________________</w:t>
      </w:r>
    </w:p>
    <w:p w14:paraId="0DA71C58" w14:textId="77777777" w:rsidR="005A7ECB" w:rsidRDefault="000C7AAB">
      <w:pPr>
        <w:spacing w:before="200"/>
        <w:ind w:left="720"/>
        <w:rPr>
          <w:sz w:val="24"/>
          <w:szCs w:val="24"/>
        </w:rPr>
      </w:pPr>
      <w:r>
        <w:rPr>
          <w:sz w:val="24"/>
          <w:szCs w:val="24"/>
        </w:rPr>
        <w:t>3.1.4 Host Screen: This screen displays the host’s IP address, a textbox for the n</w:t>
      </w:r>
      <w:r>
        <w:rPr>
          <w:sz w:val="24"/>
          <w:szCs w:val="24"/>
        </w:rPr>
        <w:t xml:space="preserve">ame, a player display, the “Play” button, and the </w:t>
      </w:r>
      <w:proofErr w:type="gramStart"/>
      <w:r>
        <w:rPr>
          <w:sz w:val="24"/>
          <w:szCs w:val="24"/>
        </w:rPr>
        <w:t>back arrow</w:t>
      </w:r>
      <w:proofErr w:type="gramEnd"/>
      <w:r>
        <w:rPr>
          <w:sz w:val="24"/>
          <w:szCs w:val="24"/>
        </w:rPr>
        <w:t xml:space="preserve"> button. The host will tell their IP address to the players for them to input. The host will type their name into the text box next to “Name:”. The player display will show the active players in t</w:t>
      </w:r>
      <w:r>
        <w:rPr>
          <w:sz w:val="24"/>
          <w:szCs w:val="24"/>
        </w:rPr>
        <w:t>he game. When clicking the “Play” button the host and all players will be transitioned to the rules screen. While not pictured, the host may have the option to change rules, which would be provided on this screen.</w:t>
      </w:r>
    </w:p>
    <w:p w14:paraId="0DA71C59" w14:textId="77777777" w:rsidR="005A7ECB" w:rsidRDefault="000C7AAB">
      <w:pPr>
        <w:spacing w:before="200"/>
        <w:ind w:left="720"/>
        <w:rPr>
          <w:sz w:val="24"/>
          <w:szCs w:val="24"/>
        </w:rPr>
      </w:pPr>
      <w:r>
        <w:rPr>
          <w:noProof/>
        </w:rPr>
        <w:drawing>
          <wp:anchor distT="0" distB="0" distL="0" distR="0" simplePos="0" relativeHeight="251661312" behindDoc="0" locked="0" layoutInCell="1" hidden="0" allowOverlap="1" wp14:anchorId="0DA71CFB" wp14:editId="0DA71CFC">
            <wp:simplePos x="0" y="0"/>
            <wp:positionH relativeFrom="column">
              <wp:posOffset>1762125</wp:posOffset>
            </wp:positionH>
            <wp:positionV relativeFrom="paragraph">
              <wp:posOffset>19050</wp:posOffset>
            </wp:positionV>
            <wp:extent cx="2422041" cy="1847850"/>
            <wp:effectExtent l="0" t="0" r="0" b="0"/>
            <wp:wrapTopAndBottom distT="0" dist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l="8846" t="8835" r="1923" b="56"/>
                    <a:stretch>
                      <a:fillRect/>
                    </a:stretch>
                  </pic:blipFill>
                  <pic:spPr>
                    <a:xfrm>
                      <a:off x="0" y="0"/>
                      <a:ext cx="2422041" cy="1847850"/>
                    </a:xfrm>
                    <a:prstGeom prst="rect">
                      <a:avLst/>
                    </a:prstGeom>
                    <a:ln/>
                  </pic:spPr>
                </pic:pic>
              </a:graphicData>
            </a:graphic>
          </wp:anchor>
        </w:drawing>
      </w:r>
    </w:p>
    <w:p w14:paraId="0DA71C5A" w14:textId="77777777" w:rsidR="005A7ECB" w:rsidRDefault="000C7AAB">
      <w:pPr>
        <w:spacing w:before="200"/>
        <w:ind w:left="720"/>
        <w:rPr>
          <w:sz w:val="24"/>
          <w:szCs w:val="24"/>
        </w:rPr>
      </w:pPr>
      <w:r>
        <w:rPr>
          <w:sz w:val="24"/>
          <w:szCs w:val="24"/>
        </w:rPr>
        <w:t>________________________________________</w:t>
      </w:r>
      <w:r>
        <w:rPr>
          <w:sz w:val="24"/>
          <w:szCs w:val="24"/>
        </w:rPr>
        <w:t>________________________</w:t>
      </w:r>
      <w:r>
        <w:br w:type="page"/>
      </w:r>
    </w:p>
    <w:p w14:paraId="0DA71C5B" w14:textId="77777777" w:rsidR="005A7ECB" w:rsidRDefault="000C7AAB">
      <w:pPr>
        <w:spacing w:before="200"/>
        <w:ind w:left="720" w:firstLine="90"/>
        <w:rPr>
          <w:sz w:val="24"/>
          <w:szCs w:val="24"/>
        </w:rPr>
      </w:pPr>
      <w:r>
        <w:rPr>
          <w:sz w:val="24"/>
          <w:szCs w:val="24"/>
        </w:rPr>
        <w:lastRenderedPageBreak/>
        <w:t>3.1.5 Join Screen: This screen provides spaces for a player to enter a name to be displayed to other players and a space to enter the IP address of the host. Once this address field is filled, the player will have the option to “j</w:t>
      </w:r>
      <w:r>
        <w:rPr>
          <w:sz w:val="24"/>
          <w:szCs w:val="24"/>
        </w:rPr>
        <w:t>oin” the party. They may also go back to the play screen at any time from this screen.</w:t>
      </w:r>
    </w:p>
    <w:p w14:paraId="0DA71C5C" w14:textId="77777777" w:rsidR="005A7ECB" w:rsidRDefault="000C7AAB">
      <w:pPr>
        <w:spacing w:before="200"/>
        <w:ind w:left="720"/>
        <w:rPr>
          <w:sz w:val="24"/>
          <w:szCs w:val="24"/>
        </w:rPr>
      </w:pPr>
      <w:r>
        <w:rPr>
          <w:sz w:val="24"/>
          <w:szCs w:val="24"/>
        </w:rPr>
        <w:t>_______________________________________________________________</w:t>
      </w:r>
      <w:r>
        <w:rPr>
          <w:noProof/>
        </w:rPr>
        <w:drawing>
          <wp:anchor distT="0" distB="0" distL="0" distR="0" simplePos="0" relativeHeight="251662336" behindDoc="0" locked="0" layoutInCell="1" hidden="0" allowOverlap="1" wp14:anchorId="0DA71CFD" wp14:editId="0DA71CFE">
            <wp:simplePos x="0" y="0"/>
            <wp:positionH relativeFrom="column">
              <wp:posOffset>1619250</wp:posOffset>
            </wp:positionH>
            <wp:positionV relativeFrom="paragraph">
              <wp:posOffset>76200</wp:posOffset>
            </wp:positionV>
            <wp:extent cx="2701983" cy="1794601"/>
            <wp:effectExtent l="0" t="0" r="0" b="0"/>
            <wp:wrapTopAndBottom distT="0" distB="0"/>
            <wp:docPr id="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a:srcRect t="5640" b="5640"/>
                    <a:stretch>
                      <a:fillRect/>
                    </a:stretch>
                  </pic:blipFill>
                  <pic:spPr>
                    <a:xfrm>
                      <a:off x="0" y="0"/>
                      <a:ext cx="2701983" cy="1794601"/>
                    </a:xfrm>
                    <a:prstGeom prst="rect">
                      <a:avLst/>
                    </a:prstGeom>
                    <a:ln/>
                  </pic:spPr>
                </pic:pic>
              </a:graphicData>
            </a:graphic>
          </wp:anchor>
        </w:drawing>
      </w:r>
    </w:p>
    <w:p w14:paraId="0DA71C5D" w14:textId="77777777" w:rsidR="005A7ECB" w:rsidRDefault="000C7AAB">
      <w:pPr>
        <w:spacing w:before="200"/>
        <w:ind w:left="720"/>
        <w:rPr>
          <w:sz w:val="24"/>
          <w:szCs w:val="24"/>
        </w:rPr>
      </w:pPr>
      <w:r>
        <w:rPr>
          <w:sz w:val="24"/>
          <w:szCs w:val="24"/>
        </w:rPr>
        <w:t>3.1.6 Player Waiting Screen: This screen displays the players actively waiting for the game to start.</w:t>
      </w:r>
    </w:p>
    <w:p w14:paraId="0DA71C5E" w14:textId="77777777" w:rsidR="005A7ECB" w:rsidRDefault="000C7AAB">
      <w:pPr>
        <w:spacing w:before="200"/>
        <w:ind w:left="720"/>
        <w:rPr>
          <w:sz w:val="24"/>
          <w:szCs w:val="24"/>
        </w:rPr>
      </w:pPr>
      <w:r>
        <w:rPr>
          <w:noProof/>
        </w:rPr>
        <w:drawing>
          <wp:anchor distT="0" distB="0" distL="0" distR="0" simplePos="0" relativeHeight="251663360" behindDoc="0" locked="0" layoutInCell="1" hidden="0" allowOverlap="1" wp14:anchorId="0DA71CFF" wp14:editId="0DA71D00">
            <wp:simplePos x="0" y="0"/>
            <wp:positionH relativeFrom="column">
              <wp:posOffset>1685925</wp:posOffset>
            </wp:positionH>
            <wp:positionV relativeFrom="paragraph">
              <wp:posOffset>67642</wp:posOffset>
            </wp:positionV>
            <wp:extent cx="2570565" cy="1847850"/>
            <wp:effectExtent l="0" t="0" r="0" b="0"/>
            <wp:wrapTopAndBottom distT="0" dist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5"/>
                    <a:srcRect l="24839" t="7862" r="25000" b="8148"/>
                    <a:stretch>
                      <a:fillRect/>
                    </a:stretch>
                  </pic:blipFill>
                  <pic:spPr>
                    <a:xfrm>
                      <a:off x="0" y="0"/>
                      <a:ext cx="2570565" cy="1847850"/>
                    </a:xfrm>
                    <a:prstGeom prst="rect">
                      <a:avLst/>
                    </a:prstGeom>
                    <a:ln/>
                  </pic:spPr>
                </pic:pic>
              </a:graphicData>
            </a:graphic>
          </wp:anchor>
        </w:drawing>
      </w:r>
    </w:p>
    <w:p w14:paraId="0DA71C5F" w14:textId="77777777" w:rsidR="005A7ECB" w:rsidRDefault="000C7AAB">
      <w:pPr>
        <w:spacing w:before="200"/>
        <w:ind w:left="720"/>
        <w:rPr>
          <w:sz w:val="24"/>
          <w:szCs w:val="24"/>
        </w:rPr>
      </w:pPr>
      <w:r>
        <w:rPr>
          <w:sz w:val="24"/>
          <w:szCs w:val="24"/>
        </w:rPr>
        <w:t>________________________________________________________________</w:t>
      </w:r>
    </w:p>
    <w:p w14:paraId="0DA71C60" w14:textId="77777777" w:rsidR="005A7ECB" w:rsidRDefault="000C7AAB">
      <w:pPr>
        <w:spacing w:before="200"/>
        <w:ind w:left="720"/>
        <w:rPr>
          <w:sz w:val="24"/>
          <w:szCs w:val="24"/>
        </w:rPr>
      </w:pPr>
      <w:r>
        <w:br w:type="page"/>
      </w:r>
    </w:p>
    <w:p w14:paraId="0DA71C61" w14:textId="77777777" w:rsidR="005A7ECB" w:rsidRDefault="000C7AAB">
      <w:pPr>
        <w:spacing w:before="200"/>
        <w:ind w:left="720"/>
        <w:rPr>
          <w:sz w:val="24"/>
          <w:szCs w:val="24"/>
        </w:rPr>
      </w:pPr>
      <w:r>
        <w:rPr>
          <w:sz w:val="24"/>
          <w:szCs w:val="24"/>
        </w:rPr>
        <w:lastRenderedPageBreak/>
        <w:t xml:space="preserve">3.1.7 Rules Screen: This screen displays a rules pop-up box over the Game Screen. The rules pop-up box must display the rules for the current game, set by the host prior to the game start. </w:t>
      </w:r>
      <w:r>
        <w:rPr>
          <w:sz w:val="24"/>
          <w:szCs w:val="24"/>
        </w:rPr>
        <w:t>The “X” button in the top right corner must close the rules pop-up box and display the game board.</w:t>
      </w:r>
    </w:p>
    <w:p w14:paraId="0DA71C62" w14:textId="77777777" w:rsidR="005A7ECB" w:rsidRDefault="000C7AAB">
      <w:pPr>
        <w:spacing w:before="200"/>
        <w:ind w:left="720"/>
        <w:rPr>
          <w:sz w:val="24"/>
          <w:szCs w:val="24"/>
        </w:rPr>
      </w:pPr>
      <w:r>
        <w:rPr>
          <w:noProof/>
        </w:rPr>
        <w:drawing>
          <wp:anchor distT="0" distB="0" distL="0" distR="0" simplePos="0" relativeHeight="251664384" behindDoc="0" locked="0" layoutInCell="1" hidden="0" allowOverlap="1" wp14:anchorId="0DA71D01" wp14:editId="0DA71D02">
            <wp:simplePos x="0" y="0"/>
            <wp:positionH relativeFrom="column">
              <wp:posOffset>1714500</wp:posOffset>
            </wp:positionH>
            <wp:positionV relativeFrom="paragraph">
              <wp:posOffset>66675</wp:posOffset>
            </wp:positionV>
            <wp:extent cx="2514600" cy="1883523"/>
            <wp:effectExtent l="0" t="0" r="0" b="0"/>
            <wp:wrapTopAndBottom distT="0" dist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t="56" b="56"/>
                    <a:stretch>
                      <a:fillRect/>
                    </a:stretch>
                  </pic:blipFill>
                  <pic:spPr>
                    <a:xfrm>
                      <a:off x="0" y="0"/>
                      <a:ext cx="2514600" cy="1883523"/>
                    </a:xfrm>
                    <a:prstGeom prst="rect">
                      <a:avLst/>
                    </a:prstGeom>
                    <a:ln/>
                  </pic:spPr>
                </pic:pic>
              </a:graphicData>
            </a:graphic>
          </wp:anchor>
        </w:drawing>
      </w:r>
    </w:p>
    <w:p w14:paraId="0DA71C63" w14:textId="77777777" w:rsidR="005A7ECB" w:rsidRDefault="000C7AAB">
      <w:pPr>
        <w:spacing w:before="200"/>
        <w:ind w:left="720"/>
        <w:rPr>
          <w:sz w:val="24"/>
          <w:szCs w:val="24"/>
        </w:rPr>
      </w:pPr>
      <w:r>
        <w:rPr>
          <w:sz w:val="24"/>
          <w:szCs w:val="24"/>
        </w:rPr>
        <w:t>________________________________________________________________</w:t>
      </w:r>
    </w:p>
    <w:p w14:paraId="0DA71C64" w14:textId="77777777" w:rsidR="005A7ECB" w:rsidRDefault="000C7AAB">
      <w:pPr>
        <w:spacing w:before="200"/>
        <w:ind w:left="720"/>
        <w:rPr>
          <w:sz w:val="24"/>
          <w:szCs w:val="24"/>
        </w:rPr>
      </w:pPr>
      <w:r>
        <w:rPr>
          <w:sz w:val="24"/>
          <w:szCs w:val="24"/>
        </w:rPr>
        <w:t>3.1.8 Game Screen: This screen displays a button for “Rules”, “Settings”, and “Exit”. When</w:t>
      </w:r>
      <w:r>
        <w:rPr>
          <w:sz w:val="24"/>
          <w:szCs w:val="24"/>
        </w:rPr>
        <w:t xml:space="preserve"> clicking the “Rules” button, the rules pop-up box must appear. When clicking the “Settings” button, the user must be transitioned to the Settings Screen. When clicking the “Exit” button, the game must terminate. In the center of the screen is the 15x15 Sc</w:t>
      </w:r>
      <w:r>
        <w:rPr>
          <w:sz w:val="24"/>
          <w:szCs w:val="24"/>
        </w:rPr>
        <w:t>rabble</w:t>
      </w:r>
      <w:r>
        <w:rPr>
          <w:sz w:val="24"/>
          <w:szCs w:val="24"/>
          <w:vertAlign w:val="superscript"/>
        </w:rPr>
        <w:t xml:space="preserve">® </w:t>
      </w:r>
      <w:r>
        <w:rPr>
          <w:sz w:val="24"/>
          <w:szCs w:val="24"/>
        </w:rPr>
        <w:t>Board where the letter tiles will be played. The screen also displays icons for the players in the game with accompanying text boxes that show the player’s name, personal move time, and score. Also, there will be a game timer that shows how much ti</w:t>
      </w:r>
      <w:r>
        <w:rPr>
          <w:sz w:val="24"/>
          <w:szCs w:val="24"/>
        </w:rPr>
        <w:t xml:space="preserve">me is remaining in the overall game. </w:t>
      </w:r>
      <w:proofErr w:type="gramStart"/>
      <w:r>
        <w:rPr>
          <w:sz w:val="24"/>
          <w:szCs w:val="24"/>
        </w:rPr>
        <w:t>Finally</w:t>
      </w:r>
      <w:proofErr w:type="gramEnd"/>
      <w:r>
        <w:rPr>
          <w:sz w:val="24"/>
          <w:szCs w:val="24"/>
        </w:rPr>
        <w:t xml:space="preserve"> at the bottom will be the rack of letters the user has available.</w:t>
      </w:r>
    </w:p>
    <w:p w14:paraId="0DA71C65" w14:textId="77777777" w:rsidR="005A7ECB" w:rsidRDefault="000C7AAB">
      <w:pPr>
        <w:spacing w:before="200"/>
        <w:ind w:left="720"/>
        <w:rPr>
          <w:sz w:val="24"/>
          <w:szCs w:val="24"/>
        </w:rPr>
      </w:pPr>
      <w:r>
        <w:rPr>
          <w:noProof/>
        </w:rPr>
        <w:drawing>
          <wp:anchor distT="0" distB="0" distL="0" distR="0" simplePos="0" relativeHeight="251665408" behindDoc="0" locked="0" layoutInCell="1" hidden="0" allowOverlap="1" wp14:anchorId="0DA71D03" wp14:editId="0DA71D04">
            <wp:simplePos x="0" y="0"/>
            <wp:positionH relativeFrom="column">
              <wp:posOffset>1743075</wp:posOffset>
            </wp:positionH>
            <wp:positionV relativeFrom="paragraph">
              <wp:posOffset>66675</wp:posOffset>
            </wp:positionV>
            <wp:extent cx="2466975" cy="2146158"/>
            <wp:effectExtent l="0" t="0" r="0" b="0"/>
            <wp:wrapTopAndBottom distT="0" dist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l="3010" t="1259" r="1505" b="1763"/>
                    <a:stretch>
                      <a:fillRect/>
                    </a:stretch>
                  </pic:blipFill>
                  <pic:spPr>
                    <a:xfrm>
                      <a:off x="0" y="0"/>
                      <a:ext cx="2466975" cy="2146158"/>
                    </a:xfrm>
                    <a:prstGeom prst="rect">
                      <a:avLst/>
                    </a:prstGeom>
                    <a:ln/>
                  </pic:spPr>
                </pic:pic>
              </a:graphicData>
            </a:graphic>
          </wp:anchor>
        </w:drawing>
      </w:r>
    </w:p>
    <w:p w14:paraId="0DA71C66" w14:textId="77777777" w:rsidR="005A7ECB" w:rsidRDefault="000C7AAB">
      <w:pPr>
        <w:spacing w:before="200"/>
        <w:ind w:left="720"/>
        <w:rPr>
          <w:sz w:val="24"/>
          <w:szCs w:val="24"/>
        </w:rPr>
      </w:pPr>
      <w:r>
        <w:br w:type="page"/>
      </w:r>
    </w:p>
    <w:p w14:paraId="0DA71C67" w14:textId="77777777" w:rsidR="005A7ECB" w:rsidRDefault="000C7AAB">
      <w:pPr>
        <w:spacing w:before="200"/>
        <w:ind w:left="720"/>
        <w:rPr>
          <w:sz w:val="24"/>
          <w:szCs w:val="24"/>
        </w:rPr>
      </w:pPr>
      <w:r>
        <w:rPr>
          <w:sz w:val="24"/>
          <w:szCs w:val="24"/>
        </w:rPr>
        <w:lastRenderedPageBreak/>
        <w:t>Scrabble</w:t>
      </w:r>
      <w:r>
        <w:rPr>
          <w:sz w:val="24"/>
          <w:szCs w:val="24"/>
          <w:vertAlign w:val="superscript"/>
        </w:rPr>
        <w:t xml:space="preserve">® </w:t>
      </w:r>
      <w:r>
        <w:rPr>
          <w:sz w:val="24"/>
          <w:szCs w:val="24"/>
        </w:rPr>
        <w:t>board: Each cell is one of 6 types:</w:t>
      </w:r>
    </w:p>
    <w:p w14:paraId="0DA71C68" w14:textId="77777777" w:rsidR="005A7ECB" w:rsidRDefault="000C7AAB">
      <w:pPr>
        <w:numPr>
          <w:ilvl w:val="0"/>
          <w:numId w:val="1"/>
        </w:numPr>
        <w:spacing w:before="200"/>
        <w:ind w:left="1440"/>
        <w:rPr>
          <w:sz w:val="24"/>
          <w:szCs w:val="24"/>
        </w:rPr>
      </w:pPr>
      <w:r>
        <w:rPr>
          <w:sz w:val="24"/>
          <w:szCs w:val="24"/>
        </w:rPr>
        <w:t>Blank: the value of the letter is as displayed on the tile.</w:t>
      </w:r>
    </w:p>
    <w:p w14:paraId="0DA71C69" w14:textId="77777777" w:rsidR="005A7ECB" w:rsidRDefault="000C7AAB">
      <w:pPr>
        <w:numPr>
          <w:ilvl w:val="0"/>
          <w:numId w:val="1"/>
        </w:numPr>
        <w:ind w:left="1440"/>
        <w:rPr>
          <w:sz w:val="24"/>
          <w:szCs w:val="24"/>
        </w:rPr>
      </w:pPr>
      <w:r>
        <w:rPr>
          <w:sz w:val="24"/>
          <w:szCs w:val="24"/>
        </w:rPr>
        <w:t>Start: tile where the first word mu</w:t>
      </w:r>
      <w:r>
        <w:rPr>
          <w:sz w:val="24"/>
          <w:szCs w:val="24"/>
        </w:rPr>
        <w:t>st be placed. This cell has a 2x word multiplier associated with it.</w:t>
      </w:r>
    </w:p>
    <w:p w14:paraId="0DA71C6A" w14:textId="77777777" w:rsidR="005A7ECB" w:rsidRDefault="000C7AAB">
      <w:pPr>
        <w:numPr>
          <w:ilvl w:val="0"/>
          <w:numId w:val="1"/>
        </w:numPr>
        <w:ind w:left="1440"/>
        <w:rPr>
          <w:sz w:val="24"/>
          <w:szCs w:val="24"/>
        </w:rPr>
      </w:pPr>
      <w:r>
        <w:rPr>
          <w:sz w:val="24"/>
          <w:szCs w:val="24"/>
        </w:rPr>
        <w:t>2x Letter: Doubles the value of the letter played over the cell (light-blue).</w:t>
      </w:r>
    </w:p>
    <w:p w14:paraId="0DA71C6B" w14:textId="77777777" w:rsidR="005A7ECB" w:rsidRDefault="000C7AAB">
      <w:pPr>
        <w:numPr>
          <w:ilvl w:val="0"/>
          <w:numId w:val="1"/>
        </w:numPr>
        <w:ind w:left="1440"/>
        <w:rPr>
          <w:sz w:val="24"/>
          <w:szCs w:val="24"/>
        </w:rPr>
      </w:pPr>
      <w:r>
        <w:rPr>
          <w:sz w:val="24"/>
          <w:szCs w:val="24"/>
        </w:rPr>
        <w:t>2x Word: Doubles the value of the word played over the cell (pink).</w:t>
      </w:r>
    </w:p>
    <w:p w14:paraId="0DA71C6C" w14:textId="77777777" w:rsidR="005A7ECB" w:rsidRDefault="000C7AAB">
      <w:pPr>
        <w:numPr>
          <w:ilvl w:val="0"/>
          <w:numId w:val="1"/>
        </w:numPr>
        <w:ind w:left="1440"/>
        <w:rPr>
          <w:sz w:val="24"/>
          <w:szCs w:val="24"/>
        </w:rPr>
      </w:pPr>
      <w:r>
        <w:rPr>
          <w:sz w:val="24"/>
          <w:szCs w:val="24"/>
        </w:rPr>
        <w:t>3x Letter: Triples the value of the lette</w:t>
      </w:r>
      <w:r>
        <w:rPr>
          <w:sz w:val="24"/>
          <w:szCs w:val="24"/>
        </w:rPr>
        <w:t>r played over the cell (dark-blue).</w:t>
      </w:r>
    </w:p>
    <w:p w14:paraId="0DA71C6D" w14:textId="77777777" w:rsidR="005A7ECB" w:rsidRDefault="000C7AAB">
      <w:pPr>
        <w:numPr>
          <w:ilvl w:val="0"/>
          <w:numId w:val="1"/>
        </w:numPr>
        <w:ind w:left="1440"/>
        <w:rPr>
          <w:sz w:val="24"/>
          <w:szCs w:val="24"/>
        </w:rPr>
      </w:pPr>
      <w:r>
        <w:rPr>
          <w:sz w:val="24"/>
          <w:szCs w:val="24"/>
        </w:rPr>
        <w:t>3x Word: Triples the value of the word played over the cell (red).</w:t>
      </w:r>
    </w:p>
    <w:p w14:paraId="0DA71C6E" w14:textId="77777777" w:rsidR="005A7ECB" w:rsidRDefault="000C7AAB">
      <w:pPr>
        <w:spacing w:before="200"/>
        <w:ind w:left="720"/>
        <w:rPr>
          <w:sz w:val="24"/>
          <w:szCs w:val="24"/>
        </w:rPr>
      </w:pPr>
      <w:r>
        <w:rPr>
          <w:sz w:val="24"/>
          <w:szCs w:val="24"/>
        </w:rPr>
        <w:t>________________________________________________________________</w:t>
      </w:r>
    </w:p>
    <w:p w14:paraId="0DA71C6F" w14:textId="77777777" w:rsidR="005A7ECB" w:rsidRDefault="000C7AAB">
      <w:pPr>
        <w:spacing w:before="200"/>
        <w:ind w:left="720"/>
        <w:rPr>
          <w:sz w:val="24"/>
          <w:szCs w:val="24"/>
        </w:rPr>
      </w:pPr>
      <w:r>
        <w:rPr>
          <w:sz w:val="24"/>
          <w:szCs w:val="24"/>
        </w:rPr>
        <w:t xml:space="preserve">3.1.9 End Game Screen: This screen displays the final scores and placement of players, with an “Exit Game” button below. The podium is the ordered list of players from highest score to lowest which in turn shows the winner of the game at the top. When the </w:t>
      </w:r>
      <w:r>
        <w:rPr>
          <w:sz w:val="24"/>
          <w:szCs w:val="24"/>
        </w:rPr>
        <w:t xml:space="preserve">“Exit Game” button is clicked, the user must be returned to the Main Menu Screen. </w:t>
      </w:r>
    </w:p>
    <w:p w14:paraId="0DA71C70" w14:textId="77777777" w:rsidR="005A7ECB" w:rsidRDefault="000C7AAB">
      <w:pPr>
        <w:spacing w:before="200"/>
        <w:ind w:left="720"/>
        <w:rPr>
          <w:sz w:val="24"/>
          <w:szCs w:val="24"/>
        </w:rPr>
      </w:pPr>
      <w:r>
        <w:rPr>
          <w:sz w:val="24"/>
          <w:szCs w:val="24"/>
        </w:rPr>
        <w:t xml:space="preserve"> </w:t>
      </w:r>
      <w:r>
        <w:rPr>
          <w:noProof/>
        </w:rPr>
        <w:drawing>
          <wp:anchor distT="0" distB="0" distL="0" distR="0" simplePos="0" relativeHeight="251666432" behindDoc="0" locked="0" layoutInCell="1" hidden="0" allowOverlap="1" wp14:anchorId="0DA71D05" wp14:editId="0DA71D06">
            <wp:simplePos x="0" y="0"/>
            <wp:positionH relativeFrom="column">
              <wp:posOffset>1647825</wp:posOffset>
            </wp:positionH>
            <wp:positionV relativeFrom="paragraph">
              <wp:posOffset>66675</wp:posOffset>
            </wp:positionV>
            <wp:extent cx="2660904" cy="1847850"/>
            <wp:effectExtent l="0" t="0" r="0" b="0"/>
            <wp:wrapTopAndBottom distT="0" dist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8"/>
                    <a:srcRect t="895" b="895"/>
                    <a:stretch>
                      <a:fillRect/>
                    </a:stretch>
                  </pic:blipFill>
                  <pic:spPr>
                    <a:xfrm>
                      <a:off x="0" y="0"/>
                      <a:ext cx="2660904" cy="1847850"/>
                    </a:xfrm>
                    <a:prstGeom prst="rect">
                      <a:avLst/>
                    </a:prstGeom>
                    <a:ln/>
                  </pic:spPr>
                </pic:pic>
              </a:graphicData>
            </a:graphic>
          </wp:anchor>
        </w:drawing>
      </w:r>
    </w:p>
    <w:p w14:paraId="0DA71C71" w14:textId="77777777" w:rsidR="005A7ECB" w:rsidRDefault="000C7AAB">
      <w:pPr>
        <w:spacing w:before="200"/>
        <w:rPr>
          <w:sz w:val="24"/>
          <w:szCs w:val="24"/>
        </w:rPr>
      </w:pPr>
      <w:r>
        <w:rPr>
          <w:sz w:val="24"/>
          <w:szCs w:val="24"/>
        </w:rPr>
        <w:t xml:space="preserve">All figures above are to demonstrate planned user interfaces in addition to extended features. </w:t>
      </w:r>
      <w:r>
        <w:rPr>
          <w:sz w:val="24"/>
          <w:szCs w:val="24"/>
          <w:u w:val="single"/>
        </w:rPr>
        <w:t>They are not representative of the final product.</w:t>
      </w:r>
    </w:p>
    <w:p w14:paraId="0DA71C72" w14:textId="77777777" w:rsidR="005A7ECB" w:rsidRDefault="005A7ECB">
      <w:pPr>
        <w:spacing w:before="200"/>
        <w:rPr>
          <w:sz w:val="32"/>
          <w:szCs w:val="32"/>
        </w:rPr>
      </w:pPr>
    </w:p>
    <w:p w14:paraId="0DA71C73" w14:textId="77777777" w:rsidR="005A7ECB" w:rsidRDefault="000C7AAB">
      <w:pPr>
        <w:spacing w:before="200"/>
        <w:rPr>
          <w:sz w:val="32"/>
          <w:szCs w:val="32"/>
        </w:rPr>
      </w:pPr>
      <w:r>
        <w:rPr>
          <w:sz w:val="32"/>
          <w:szCs w:val="32"/>
        </w:rPr>
        <w:t>3.2 Hardware Interfaces</w:t>
      </w:r>
    </w:p>
    <w:p w14:paraId="0DA71C74" w14:textId="77777777" w:rsidR="005A7ECB" w:rsidRDefault="000C7AAB">
      <w:pPr>
        <w:spacing w:before="200"/>
        <w:rPr>
          <w:sz w:val="24"/>
          <w:szCs w:val="24"/>
        </w:rPr>
      </w:pPr>
      <w:r>
        <w:rPr>
          <w:sz w:val="24"/>
          <w:szCs w:val="24"/>
        </w:rPr>
        <w:t>1. Use of a keyboard for entering names and settings.</w:t>
      </w:r>
    </w:p>
    <w:p w14:paraId="0DA71C75" w14:textId="77777777" w:rsidR="005A7ECB" w:rsidRDefault="000C7AAB">
      <w:pPr>
        <w:spacing w:before="200"/>
        <w:rPr>
          <w:sz w:val="24"/>
          <w:szCs w:val="24"/>
        </w:rPr>
      </w:pPr>
      <w:r>
        <w:rPr>
          <w:sz w:val="24"/>
          <w:szCs w:val="24"/>
        </w:rPr>
        <w:t>2. Use of a mouse, trackpad, or touch-screen to interact with tiles and game interface.</w:t>
      </w:r>
    </w:p>
    <w:p w14:paraId="0DA71C76" w14:textId="77777777" w:rsidR="005A7ECB" w:rsidRDefault="000C7AAB">
      <w:pPr>
        <w:spacing w:before="200"/>
        <w:rPr>
          <w:sz w:val="24"/>
          <w:szCs w:val="24"/>
        </w:rPr>
      </w:pPr>
      <w:r>
        <w:rPr>
          <w:sz w:val="24"/>
          <w:szCs w:val="24"/>
        </w:rPr>
        <w:t>3. Use of headphones or speakers to listen to the game soundtrack and sound cues.</w:t>
      </w:r>
    </w:p>
    <w:p w14:paraId="0DA71C77" w14:textId="77777777" w:rsidR="005A7ECB" w:rsidRDefault="000C7AAB">
      <w:pPr>
        <w:spacing w:before="200"/>
        <w:rPr>
          <w:sz w:val="24"/>
          <w:szCs w:val="24"/>
        </w:rPr>
      </w:pPr>
      <w:r>
        <w:rPr>
          <w:sz w:val="24"/>
          <w:szCs w:val="24"/>
        </w:rPr>
        <w:lastRenderedPageBreak/>
        <w:t>4. Use of at least a standard high-definition monitor (1280×720 pixels). Higher definitions should be supported.</w:t>
      </w:r>
    </w:p>
    <w:p w14:paraId="0DA71C78" w14:textId="77777777" w:rsidR="005A7ECB" w:rsidRDefault="000C7AAB">
      <w:pPr>
        <w:pStyle w:val="Heading2"/>
      </w:pPr>
      <w:bookmarkStart w:id="19" w:name="_e62zbj8rkotp" w:colFirst="0" w:colLast="0"/>
      <w:bookmarkEnd w:id="19"/>
      <w:r>
        <w:t>3.3 Software Interfaces</w:t>
      </w:r>
    </w:p>
    <w:p w14:paraId="0DA71C79" w14:textId="77777777" w:rsidR="005A7ECB" w:rsidRDefault="000C7AAB">
      <w:pPr>
        <w:spacing w:before="200"/>
        <w:rPr>
          <w:sz w:val="24"/>
          <w:szCs w:val="24"/>
        </w:rPr>
      </w:pPr>
      <w:r>
        <w:rPr>
          <w:sz w:val="24"/>
          <w:szCs w:val="24"/>
        </w:rPr>
        <w:t xml:space="preserve">1. Software will run on </w:t>
      </w:r>
      <w:commentRangeStart w:id="20"/>
      <w:r>
        <w:rPr>
          <w:sz w:val="24"/>
          <w:szCs w:val="24"/>
        </w:rPr>
        <w:t>Windows</w:t>
      </w:r>
      <w:commentRangeEnd w:id="20"/>
      <w:r w:rsidR="00521998">
        <w:rPr>
          <w:rStyle w:val="CommentReference"/>
        </w:rPr>
        <w:commentReference w:id="20"/>
      </w:r>
      <w:r>
        <w:rPr>
          <w:sz w:val="24"/>
          <w:szCs w:val="24"/>
        </w:rPr>
        <w:t>.</w:t>
      </w:r>
    </w:p>
    <w:p w14:paraId="0DA71C7A" w14:textId="77777777" w:rsidR="005A7ECB" w:rsidRDefault="000C7AAB">
      <w:pPr>
        <w:spacing w:before="200"/>
        <w:rPr>
          <w:sz w:val="24"/>
          <w:szCs w:val="24"/>
        </w:rPr>
      </w:pPr>
      <w:r>
        <w:rPr>
          <w:sz w:val="24"/>
          <w:szCs w:val="24"/>
        </w:rPr>
        <w:t>2. Software will be built on Java with the minimum required version Java SE 16.</w:t>
      </w:r>
    </w:p>
    <w:p w14:paraId="0DA71C7B" w14:textId="77777777" w:rsidR="005A7ECB" w:rsidRDefault="000C7AAB">
      <w:pPr>
        <w:spacing w:before="200"/>
        <w:rPr>
          <w:sz w:val="24"/>
          <w:szCs w:val="24"/>
        </w:rPr>
      </w:pPr>
      <w:r>
        <w:rPr>
          <w:sz w:val="24"/>
          <w:szCs w:val="24"/>
        </w:rPr>
        <w:t>3. The</w:t>
      </w:r>
      <w:r>
        <w:rPr>
          <w:sz w:val="24"/>
          <w:szCs w:val="24"/>
        </w:rPr>
        <w:t xml:space="preserve"> application will utilize a local IP network to enable multiplayer gameplay. If a player disconnects, the game will reshuffle the player’s tiles back into the tile bag.</w:t>
      </w:r>
    </w:p>
    <w:p w14:paraId="0DA71C7C" w14:textId="77777777" w:rsidR="005A7ECB" w:rsidRDefault="000C7AAB">
      <w:pPr>
        <w:pStyle w:val="Heading2"/>
      </w:pPr>
      <w:bookmarkStart w:id="21" w:name="_xqqmujhgboyq" w:colFirst="0" w:colLast="0"/>
      <w:bookmarkEnd w:id="21"/>
      <w:r>
        <w:t>3.4 Communication Interfaces</w:t>
      </w:r>
    </w:p>
    <w:p w14:paraId="0DA71C7D" w14:textId="77777777" w:rsidR="005A7ECB" w:rsidRDefault="000C7AAB">
      <w:r>
        <w:t>The application will use TCP/IP to send and receive messag</w:t>
      </w:r>
      <w:r>
        <w:t>es between users’ computers.</w:t>
      </w:r>
    </w:p>
    <w:p w14:paraId="0DA71C7E" w14:textId="77777777" w:rsidR="005A7ECB" w:rsidRDefault="000C7AAB">
      <w:pPr>
        <w:pStyle w:val="Heading1"/>
        <w:numPr>
          <w:ilvl w:val="0"/>
          <w:numId w:val="3"/>
        </w:numPr>
        <w:spacing w:after="0"/>
      </w:pPr>
      <w:bookmarkStart w:id="22" w:name="_ko69ejr2hjy8" w:colFirst="0" w:colLast="0"/>
      <w:bookmarkEnd w:id="22"/>
      <w:r>
        <w:t>Functional Requirements</w:t>
      </w:r>
    </w:p>
    <w:p w14:paraId="0DA71C7F" w14:textId="77777777" w:rsidR="005A7ECB" w:rsidRDefault="000C7AAB">
      <w:pPr>
        <w:pStyle w:val="Heading2"/>
        <w:numPr>
          <w:ilvl w:val="1"/>
          <w:numId w:val="3"/>
        </w:numPr>
        <w:spacing w:before="0" w:after="0"/>
      </w:pPr>
      <w:bookmarkStart w:id="23" w:name="_edr3kwalq0tt" w:colFirst="0" w:colLast="0"/>
      <w:bookmarkEnd w:id="23"/>
      <w:r>
        <w:t>User Requirements</w:t>
      </w:r>
    </w:p>
    <w:p w14:paraId="0DA71C80" w14:textId="77777777" w:rsidR="005A7ECB" w:rsidRDefault="000C7AAB">
      <w:pPr>
        <w:numPr>
          <w:ilvl w:val="2"/>
          <w:numId w:val="3"/>
        </w:numPr>
        <w:rPr>
          <w:sz w:val="24"/>
          <w:szCs w:val="24"/>
        </w:rPr>
      </w:pPr>
      <w:r>
        <w:rPr>
          <w:sz w:val="24"/>
          <w:szCs w:val="24"/>
        </w:rPr>
        <w:t>The application must display the options “Play” and “Quit” when it is opened.</w:t>
      </w:r>
    </w:p>
    <w:p w14:paraId="0DA71C81" w14:textId="77777777" w:rsidR="005A7ECB" w:rsidRDefault="000C7AAB">
      <w:pPr>
        <w:numPr>
          <w:ilvl w:val="2"/>
          <w:numId w:val="3"/>
        </w:numPr>
        <w:rPr>
          <w:sz w:val="24"/>
          <w:szCs w:val="24"/>
        </w:rPr>
      </w:pPr>
      <w:r>
        <w:rPr>
          <w:sz w:val="24"/>
          <w:szCs w:val="24"/>
        </w:rPr>
        <w:t>The application must allow users to select between hosting a game and joining a game when the “Play” option</w:t>
      </w:r>
      <w:r>
        <w:rPr>
          <w:sz w:val="24"/>
          <w:szCs w:val="24"/>
        </w:rPr>
        <w:t xml:space="preserve"> is selected. </w:t>
      </w:r>
    </w:p>
    <w:p w14:paraId="0DA71C82" w14:textId="77777777" w:rsidR="005A7ECB" w:rsidRDefault="000C7AAB">
      <w:pPr>
        <w:numPr>
          <w:ilvl w:val="2"/>
          <w:numId w:val="3"/>
        </w:numPr>
        <w:rPr>
          <w:sz w:val="24"/>
          <w:szCs w:val="24"/>
        </w:rPr>
      </w:pPr>
      <w:r>
        <w:rPr>
          <w:sz w:val="24"/>
          <w:szCs w:val="24"/>
        </w:rPr>
        <w:t>The application must display the user’s IP address when the “hosting” option is selected.</w:t>
      </w:r>
    </w:p>
    <w:p w14:paraId="0DA71C83" w14:textId="77777777" w:rsidR="005A7ECB" w:rsidRDefault="000C7AAB">
      <w:pPr>
        <w:numPr>
          <w:ilvl w:val="2"/>
          <w:numId w:val="3"/>
        </w:numPr>
        <w:rPr>
          <w:sz w:val="24"/>
          <w:szCs w:val="24"/>
        </w:rPr>
      </w:pPr>
      <w:r>
        <w:rPr>
          <w:sz w:val="24"/>
          <w:szCs w:val="24"/>
        </w:rPr>
        <w:t>The application must have a text box to enter the host’s IP address when the “join a game” option is selected.</w:t>
      </w:r>
    </w:p>
    <w:p w14:paraId="0DA71C84" w14:textId="77777777" w:rsidR="005A7ECB" w:rsidRDefault="000C7AAB">
      <w:pPr>
        <w:numPr>
          <w:ilvl w:val="2"/>
          <w:numId w:val="3"/>
        </w:numPr>
        <w:rPr>
          <w:sz w:val="24"/>
          <w:szCs w:val="24"/>
        </w:rPr>
      </w:pPr>
      <w:r>
        <w:rPr>
          <w:sz w:val="24"/>
          <w:szCs w:val="24"/>
        </w:rPr>
        <w:t>The game host must be able to kick out p</w:t>
      </w:r>
      <w:r>
        <w:rPr>
          <w:sz w:val="24"/>
          <w:szCs w:val="24"/>
        </w:rPr>
        <w:t>layers once they have joined.</w:t>
      </w:r>
    </w:p>
    <w:p w14:paraId="0DA71C85" w14:textId="77777777" w:rsidR="005A7ECB" w:rsidRDefault="000C7AAB">
      <w:pPr>
        <w:numPr>
          <w:ilvl w:val="2"/>
          <w:numId w:val="3"/>
        </w:numPr>
        <w:rPr>
          <w:sz w:val="24"/>
          <w:szCs w:val="24"/>
        </w:rPr>
      </w:pPr>
      <w:r>
        <w:rPr>
          <w:sz w:val="24"/>
          <w:szCs w:val="24"/>
        </w:rPr>
        <w:t xml:space="preserve">The game host must be able to start a game when at least one other player is present. </w:t>
      </w:r>
    </w:p>
    <w:p w14:paraId="0DA71C86" w14:textId="77777777" w:rsidR="005A7ECB" w:rsidRDefault="000C7AAB">
      <w:pPr>
        <w:numPr>
          <w:ilvl w:val="2"/>
          <w:numId w:val="3"/>
        </w:numPr>
        <w:rPr>
          <w:sz w:val="24"/>
          <w:szCs w:val="24"/>
        </w:rPr>
      </w:pPr>
      <w:r>
        <w:rPr>
          <w:sz w:val="24"/>
          <w:szCs w:val="24"/>
        </w:rPr>
        <w:t xml:space="preserve">Users must be able to leave a game at any time. </w:t>
      </w:r>
    </w:p>
    <w:p w14:paraId="0DA71C87" w14:textId="77777777" w:rsidR="005A7ECB" w:rsidRDefault="000C7AAB">
      <w:pPr>
        <w:numPr>
          <w:ilvl w:val="2"/>
          <w:numId w:val="3"/>
        </w:numPr>
        <w:rPr>
          <w:sz w:val="24"/>
          <w:szCs w:val="24"/>
        </w:rPr>
      </w:pPr>
      <w:r>
        <w:rPr>
          <w:sz w:val="24"/>
          <w:szCs w:val="24"/>
        </w:rPr>
        <w:t>The application must display the game’s rule set immediately after the host has started the game.</w:t>
      </w:r>
    </w:p>
    <w:p w14:paraId="0DA71C88" w14:textId="77777777" w:rsidR="005A7ECB" w:rsidRDefault="000C7AAB">
      <w:pPr>
        <w:numPr>
          <w:ilvl w:val="1"/>
          <w:numId w:val="3"/>
        </w:numPr>
        <w:rPr>
          <w:sz w:val="32"/>
          <w:szCs w:val="32"/>
        </w:rPr>
      </w:pPr>
      <w:r>
        <w:rPr>
          <w:sz w:val="32"/>
          <w:szCs w:val="32"/>
        </w:rPr>
        <w:t>Connection Requirements</w:t>
      </w:r>
    </w:p>
    <w:p w14:paraId="0DA71C89" w14:textId="77777777" w:rsidR="005A7ECB" w:rsidRDefault="000C7AAB">
      <w:pPr>
        <w:numPr>
          <w:ilvl w:val="2"/>
          <w:numId w:val="3"/>
        </w:numPr>
      </w:pPr>
      <w:r>
        <w:rPr>
          <w:sz w:val="24"/>
          <w:szCs w:val="24"/>
        </w:rPr>
        <w:t>The host application must ensure that players are still connected.</w:t>
      </w:r>
    </w:p>
    <w:p w14:paraId="0DA71C8A" w14:textId="77777777" w:rsidR="005A7ECB" w:rsidRDefault="000C7AAB">
      <w:pPr>
        <w:numPr>
          <w:ilvl w:val="2"/>
          <w:numId w:val="3"/>
        </w:numPr>
      </w:pPr>
      <w:r>
        <w:rPr>
          <w:sz w:val="24"/>
          <w:szCs w:val="24"/>
        </w:rPr>
        <w:t>The host application must assure other players that they have not d</w:t>
      </w:r>
      <w:r>
        <w:rPr>
          <w:sz w:val="24"/>
          <w:szCs w:val="24"/>
        </w:rPr>
        <w:t>isconnected from other players.</w:t>
      </w:r>
    </w:p>
    <w:p w14:paraId="0DA71C8B" w14:textId="77777777" w:rsidR="005A7ECB" w:rsidRDefault="000C7AAB">
      <w:pPr>
        <w:numPr>
          <w:ilvl w:val="2"/>
          <w:numId w:val="3"/>
        </w:numPr>
      </w:pPr>
      <w:r>
        <w:rPr>
          <w:sz w:val="24"/>
          <w:szCs w:val="24"/>
        </w:rPr>
        <w:t>The host application must inform other players if a player disconnects.</w:t>
      </w:r>
    </w:p>
    <w:p w14:paraId="0DA71C8C" w14:textId="77777777" w:rsidR="005A7ECB" w:rsidRDefault="000C7AAB">
      <w:pPr>
        <w:pStyle w:val="Heading2"/>
        <w:numPr>
          <w:ilvl w:val="1"/>
          <w:numId w:val="3"/>
        </w:numPr>
        <w:spacing w:before="0" w:after="0"/>
      </w:pPr>
      <w:bookmarkStart w:id="24" w:name="_c79cdmt8uyp7" w:colFirst="0" w:colLast="0"/>
      <w:bookmarkEnd w:id="24"/>
      <w:r>
        <w:lastRenderedPageBreak/>
        <w:t>The Start of the Game</w:t>
      </w:r>
    </w:p>
    <w:p w14:paraId="0DA71C8D" w14:textId="77777777" w:rsidR="005A7ECB" w:rsidRDefault="000C7AAB">
      <w:pPr>
        <w:numPr>
          <w:ilvl w:val="2"/>
          <w:numId w:val="3"/>
        </w:numPr>
      </w:pPr>
      <w:r>
        <w:rPr>
          <w:sz w:val="24"/>
          <w:szCs w:val="24"/>
        </w:rPr>
        <w:t>The host application must shuffle the letter bag at the start of the game.</w:t>
      </w:r>
    </w:p>
    <w:p w14:paraId="0DA71C8E" w14:textId="77777777" w:rsidR="005A7ECB" w:rsidRDefault="000C7AAB">
      <w:pPr>
        <w:numPr>
          <w:ilvl w:val="2"/>
          <w:numId w:val="3"/>
        </w:numPr>
      </w:pPr>
      <w:r>
        <w:rPr>
          <w:sz w:val="24"/>
          <w:szCs w:val="24"/>
        </w:rPr>
        <w:t>The host application must reshuffle the letter bag only</w:t>
      </w:r>
      <w:r>
        <w:rPr>
          <w:sz w:val="24"/>
          <w:szCs w:val="24"/>
        </w:rPr>
        <w:t xml:space="preserve"> when a player disconnects or chooses to exchange a tile or all of their tiles from their hand (outlined below). </w:t>
      </w:r>
    </w:p>
    <w:p w14:paraId="0DA71C8F" w14:textId="77777777" w:rsidR="005A7ECB" w:rsidRDefault="000C7AAB">
      <w:pPr>
        <w:numPr>
          <w:ilvl w:val="2"/>
          <w:numId w:val="3"/>
        </w:numPr>
      </w:pPr>
      <w:r>
        <w:rPr>
          <w:sz w:val="24"/>
          <w:szCs w:val="24"/>
        </w:rPr>
        <w:t>The host application must assign seven letters to each player from the letter bag.</w:t>
      </w:r>
    </w:p>
    <w:p w14:paraId="0DA71C90" w14:textId="77777777" w:rsidR="005A7ECB" w:rsidRDefault="000C7AAB">
      <w:pPr>
        <w:numPr>
          <w:ilvl w:val="2"/>
          <w:numId w:val="3"/>
        </w:numPr>
      </w:pPr>
      <w:r>
        <w:rPr>
          <w:sz w:val="24"/>
          <w:szCs w:val="24"/>
        </w:rPr>
        <w:t>The host application must randomly assign the order in whic</w:t>
      </w:r>
      <w:r>
        <w:rPr>
          <w:sz w:val="24"/>
          <w:szCs w:val="24"/>
        </w:rPr>
        <w:t>h players take turns.</w:t>
      </w:r>
    </w:p>
    <w:p w14:paraId="0DA71C91" w14:textId="77777777" w:rsidR="005A7ECB" w:rsidRDefault="000C7AAB">
      <w:pPr>
        <w:numPr>
          <w:ilvl w:val="2"/>
          <w:numId w:val="3"/>
        </w:numPr>
      </w:pPr>
      <w:r>
        <w:rPr>
          <w:sz w:val="24"/>
          <w:szCs w:val="24"/>
        </w:rPr>
        <w:t>The application must enforce the order in which players take turns.</w:t>
      </w:r>
    </w:p>
    <w:p w14:paraId="0DA71C92" w14:textId="77777777" w:rsidR="005A7ECB" w:rsidRDefault="000C7AAB">
      <w:pPr>
        <w:numPr>
          <w:ilvl w:val="2"/>
          <w:numId w:val="3"/>
        </w:numPr>
      </w:pPr>
      <w:r>
        <w:rPr>
          <w:sz w:val="24"/>
          <w:szCs w:val="24"/>
        </w:rPr>
        <w:t>The application must require the first person to play a word on the star tile (near the center of the board).</w:t>
      </w:r>
    </w:p>
    <w:p w14:paraId="0DA71C93" w14:textId="77777777" w:rsidR="005A7ECB" w:rsidRDefault="000C7AAB">
      <w:pPr>
        <w:numPr>
          <w:ilvl w:val="2"/>
          <w:numId w:val="3"/>
        </w:numPr>
      </w:pPr>
      <w:commentRangeStart w:id="25"/>
      <w:r>
        <w:rPr>
          <w:sz w:val="24"/>
          <w:szCs w:val="24"/>
        </w:rPr>
        <w:t>Players must play in the predetermined order, starting f</w:t>
      </w:r>
      <w:r>
        <w:rPr>
          <w:sz w:val="24"/>
          <w:szCs w:val="24"/>
        </w:rPr>
        <w:t>rom the top of the order once all players have taken their turns.</w:t>
      </w:r>
    </w:p>
    <w:p w14:paraId="0DA71C94" w14:textId="77777777" w:rsidR="005A7ECB" w:rsidRDefault="000C7AAB">
      <w:pPr>
        <w:numPr>
          <w:ilvl w:val="2"/>
          <w:numId w:val="3"/>
        </w:numPr>
        <w:shd w:val="clear" w:color="auto" w:fill="FFFFFF"/>
      </w:pPr>
      <w:r>
        <w:rPr>
          <w:sz w:val="24"/>
          <w:szCs w:val="24"/>
        </w:rPr>
        <w:t xml:space="preserve">Player’s total score must be displayed below their name. </w:t>
      </w:r>
    </w:p>
    <w:p w14:paraId="0DA71C95" w14:textId="77777777" w:rsidR="005A7ECB" w:rsidRDefault="000C7AAB">
      <w:pPr>
        <w:numPr>
          <w:ilvl w:val="2"/>
          <w:numId w:val="3"/>
        </w:numPr>
        <w:shd w:val="clear" w:color="auto" w:fill="FFFFFF"/>
      </w:pPr>
      <w:r>
        <w:rPr>
          <w:sz w:val="24"/>
          <w:szCs w:val="24"/>
        </w:rPr>
        <w:t xml:space="preserve">Tile value must be displayed on the bottom right corner of the tile. </w:t>
      </w:r>
    </w:p>
    <w:p w14:paraId="0DA71C96" w14:textId="77777777" w:rsidR="005A7ECB" w:rsidRDefault="000C7AAB">
      <w:pPr>
        <w:numPr>
          <w:ilvl w:val="2"/>
          <w:numId w:val="3"/>
        </w:numPr>
        <w:shd w:val="clear" w:color="auto" w:fill="FFFFFF"/>
      </w:pPr>
      <w:r>
        <w:rPr>
          <w:sz w:val="24"/>
          <w:szCs w:val="24"/>
        </w:rPr>
        <w:t>Word value must be doubled when one of its letters is placed o</w:t>
      </w:r>
      <w:r>
        <w:rPr>
          <w:sz w:val="24"/>
          <w:szCs w:val="24"/>
        </w:rPr>
        <w:t>n a pink cell.</w:t>
      </w:r>
    </w:p>
    <w:p w14:paraId="0DA71C97" w14:textId="77777777" w:rsidR="005A7ECB" w:rsidRDefault="000C7AAB">
      <w:pPr>
        <w:numPr>
          <w:ilvl w:val="2"/>
          <w:numId w:val="3"/>
        </w:numPr>
        <w:shd w:val="clear" w:color="auto" w:fill="FFFFFF"/>
      </w:pPr>
      <w:r>
        <w:rPr>
          <w:sz w:val="24"/>
          <w:szCs w:val="24"/>
        </w:rPr>
        <w:t xml:space="preserve">Word value must be tripled when one of its letters is placed on a red cell. </w:t>
      </w:r>
    </w:p>
    <w:p w14:paraId="0DA71C98" w14:textId="77777777" w:rsidR="005A7ECB" w:rsidRDefault="000C7AAB">
      <w:pPr>
        <w:numPr>
          <w:ilvl w:val="2"/>
          <w:numId w:val="3"/>
        </w:numPr>
        <w:shd w:val="clear" w:color="auto" w:fill="FFFFFF"/>
      </w:pPr>
      <w:r>
        <w:rPr>
          <w:sz w:val="24"/>
          <w:szCs w:val="24"/>
        </w:rPr>
        <w:t xml:space="preserve">Letter value must be doubled when it’s placed on a light-blue cell. </w:t>
      </w:r>
    </w:p>
    <w:p w14:paraId="0DA71C99" w14:textId="77777777" w:rsidR="005A7ECB" w:rsidRDefault="000C7AAB">
      <w:pPr>
        <w:numPr>
          <w:ilvl w:val="2"/>
          <w:numId w:val="3"/>
        </w:numPr>
        <w:shd w:val="clear" w:color="auto" w:fill="FFFFFF"/>
      </w:pPr>
      <w:r>
        <w:rPr>
          <w:sz w:val="24"/>
          <w:szCs w:val="24"/>
        </w:rPr>
        <w:t>Letter value must be tripled when it’s placed on a dark blue cell.</w:t>
      </w:r>
    </w:p>
    <w:p w14:paraId="0DA71C9A" w14:textId="77777777" w:rsidR="005A7ECB" w:rsidRDefault="000C7AAB">
      <w:pPr>
        <w:numPr>
          <w:ilvl w:val="2"/>
          <w:numId w:val="3"/>
        </w:numPr>
        <w:shd w:val="clear" w:color="auto" w:fill="FFFFFF"/>
      </w:pPr>
      <w:r>
        <w:rPr>
          <w:sz w:val="24"/>
          <w:szCs w:val="24"/>
        </w:rPr>
        <w:t>Newly placed tiles must conn</w:t>
      </w:r>
      <w:r>
        <w:rPr>
          <w:sz w:val="24"/>
          <w:szCs w:val="24"/>
        </w:rPr>
        <w:t xml:space="preserve">ect to old tiles. </w:t>
      </w:r>
    </w:p>
    <w:p w14:paraId="0DA71C9B" w14:textId="77777777" w:rsidR="005A7ECB" w:rsidRDefault="000C7AAB">
      <w:pPr>
        <w:numPr>
          <w:ilvl w:val="2"/>
          <w:numId w:val="3"/>
        </w:numPr>
      </w:pPr>
      <w:r>
        <w:rPr>
          <w:sz w:val="24"/>
          <w:szCs w:val="24"/>
        </w:rPr>
        <w:t>A game must have a minimum of 2 players.</w:t>
      </w:r>
    </w:p>
    <w:p w14:paraId="0DA71C9C" w14:textId="77777777" w:rsidR="005A7ECB" w:rsidRDefault="000C7AAB">
      <w:pPr>
        <w:numPr>
          <w:ilvl w:val="2"/>
          <w:numId w:val="3"/>
        </w:numPr>
      </w:pPr>
      <w:r>
        <w:rPr>
          <w:sz w:val="24"/>
          <w:szCs w:val="24"/>
        </w:rPr>
        <w:t>A game must have a maximum of 4 players.</w:t>
      </w:r>
    </w:p>
    <w:p w14:paraId="0DA71C9D" w14:textId="77777777" w:rsidR="005A7ECB" w:rsidRDefault="000C7AAB">
      <w:pPr>
        <w:numPr>
          <w:ilvl w:val="2"/>
          <w:numId w:val="3"/>
        </w:numPr>
        <w:shd w:val="clear" w:color="auto" w:fill="FFFFFF"/>
      </w:pPr>
      <w:r>
        <w:rPr>
          <w:sz w:val="24"/>
          <w:szCs w:val="24"/>
        </w:rPr>
        <w:t>The game board must be 15 by 15 cells.</w:t>
      </w:r>
      <w:commentRangeEnd w:id="25"/>
      <w:r w:rsidR="0042095B">
        <w:rPr>
          <w:rStyle w:val="CommentReference"/>
        </w:rPr>
        <w:commentReference w:id="25"/>
      </w:r>
    </w:p>
    <w:p w14:paraId="0DA71C9E" w14:textId="77777777" w:rsidR="005A7ECB" w:rsidRDefault="000C7AAB">
      <w:pPr>
        <w:numPr>
          <w:ilvl w:val="1"/>
          <w:numId w:val="3"/>
        </w:numPr>
        <w:rPr>
          <w:sz w:val="32"/>
          <w:szCs w:val="32"/>
        </w:rPr>
      </w:pPr>
      <w:r>
        <w:rPr>
          <w:sz w:val="32"/>
          <w:szCs w:val="32"/>
        </w:rPr>
        <w:t>Game Timer</w:t>
      </w:r>
    </w:p>
    <w:p w14:paraId="0DA71C9F" w14:textId="77777777" w:rsidR="005A7ECB" w:rsidRDefault="000C7AAB">
      <w:pPr>
        <w:numPr>
          <w:ilvl w:val="2"/>
          <w:numId w:val="3"/>
        </w:numPr>
        <w:rPr>
          <w:sz w:val="24"/>
          <w:szCs w:val="24"/>
        </w:rPr>
      </w:pPr>
      <w:r>
        <w:rPr>
          <w:sz w:val="24"/>
          <w:szCs w:val="24"/>
        </w:rPr>
        <w:t>The application must limit the length of time a player may use on their turn.</w:t>
      </w:r>
    </w:p>
    <w:p w14:paraId="0DA71CA0" w14:textId="1725BD57" w:rsidR="005A7ECB" w:rsidRDefault="000C7AAB">
      <w:pPr>
        <w:numPr>
          <w:ilvl w:val="2"/>
          <w:numId w:val="3"/>
        </w:numPr>
        <w:rPr>
          <w:sz w:val="24"/>
          <w:szCs w:val="24"/>
        </w:rPr>
      </w:pPr>
      <w:r>
        <w:rPr>
          <w:sz w:val="24"/>
          <w:szCs w:val="24"/>
        </w:rPr>
        <w:t>The in-game timer must count</w:t>
      </w:r>
      <w:ins w:id="26" w:author="Wittman, Barry" w:date="2024-10-02T09:08:00Z">
        <w:r w:rsidR="00221B40">
          <w:rPr>
            <w:sz w:val="24"/>
            <w:szCs w:val="24"/>
          </w:rPr>
          <w:t xml:space="preserve"> </w:t>
        </w:r>
      </w:ins>
      <w:r>
        <w:rPr>
          <w:sz w:val="24"/>
          <w:szCs w:val="24"/>
        </w:rPr>
        <w:t>down from the set time to zero seconds.</w:t>
      </w:r>
    </w:p>
    <w:p w14:paraId="0DA71CA1" w14:textId="77777777" w:rsidR="005A7ECB" w:rsidRDefault="000C7AAB">
      <w:pPr>
        <w:numPr>
          <w:ilvl w:val="2"/>
          <w:numId w:val="3"/>
        </w:numPr>
        <w:rPr>
          <w:sz w:val="24"/>
          <w:szCs w:val="24"/>
        </w:rPr>
      </w:pPr>
      <w:r>
        <w:rPr>
          <w:sz w:val="24"/>
          <w:szCs w:val="24"/>
        </w:rPr>
        <w:t>The player’s turn must end in a “pass” if they run out of time. (The “pass” mechanic is described in the “A Player’s Turn” section.)</w:t>
      </w:r>
    </w:p>
    <w:p w14:paraId="0DA71CA2" w14:textId="77777777" w:rsidR="005A7ECB" w:rsidRDefault="000C7AAB">
      <w:pPr>
        <w:numPr>
          <w:ilvl w:val="2"/>
          <w:numId w:val="3"/>
        </w:numPr>
        <w:rPr>
          <w:sz w:val="24"/>
          <w:szCs w:val="24"/>
        </w:rPr>
      </w:pPr>
      <w:r>
        <w:rPr>
          <w:sz w:val="24"/>
          <w:szCs w:val="24"/>
        </w:rPr>
        <w:t>The application must restart the timer for each player, for each turn.</w:t>
      </w:r>
    </w:p>
    <w:p w14:paraId="0DA71CA3" w14:textId="77777777" w:rsidR="005A7ECB" w:rsidRDefault="000C7AAB">
      <w:pPr>
        <w:numPr>
          <w:ilvl w:val="1"/>
          <w:numId w:val="3"/>
        </w:numPr>
        <w:rPr>
          <w:sz w:val="34"/>
          <w:szCs w:val="34"/>
        </w:rPr>
      </w:pPr>
      <w:r>
        <w:rPr>
          <w:sz w:val="32"/>
          <w:szCs w:val="32"/>
        </w:rPr>
        <w:t>A Player’s Turn</w:t>
      </w:r>
    </w:p>
    <w:p w14:paraId="0DA71CA4" w14:textId="77777777" w:rsidR="005A7ECB" w:rsidRDefault="000C7AAB">
      <w:pPr>
        <w:numPr>
          <w:ilvl w:val="2"/>
          <w:numId w:val="3"/>
        </w:numPr>
        <w:rPr>
          <w:sz w:val="24"/>
          <w:szCs w:val="24"/>
        </w:rPr>
      </w:pPr>
      <w:r>
        <w:rPr>
          <w:sz w:val="24"/>
          <w:szCs w:val="24"/>
        </w:rPr>
        <w:t xml:space="preserve">A player must end their turn by </w:t>
      </w:r>
    </w:p>
    <w:p w14:paraId="0DA71CA5" w14:textId="77777777" w:rsidR="005A7ECB" w:rsidRDefault="000C7AAB">
      <w:pPr>
        <w:numPr>
          <w:ilvl w:val="3"/>
          <w:numId w:val="3"/>
        </w:numPr>
        <w:rPr>
          <w:sz w:val="24"/>
          <w:szCs w:val="24"/>
        </w:rPr>
      </w:pPr>
      <w:r>
        <w:rPr>
          <w:sz w:val="24"/>
          <w:szCs w:val="24"/>
        </w:rPr>
        <w:t>a) placing letters on the Scrabble</w:t>
      </w:r>
      <w:r>
        <w:rPr>
          <w:sz w:val="24"/>
          <w:szCs w:val="24"/>
          <w:vertAlign w:val="superscript"/>
        </w:rPr>
        <w:t xml:space="preserve">® </w:t>
      </w:r>
      <w:r>
        <w:rPr>
          <w:sz w:val="24"/>
          <w:szCs w:val="24"/>
        </w:rPr>
        <w:t>board;</w:t>
      </w:r>
    </w:p>
    <w:p w14:paraId="0DA71CA6" w14:textId="77777777" w:rsidR="005A7ECB" w:rsidRDefault="000C7AAB">
      <w:pPr>
        <w:numPr>
          <w:ilvl w:val="3"/>
          <w:numId w:val="3"/>
        </w:numPr>
        <w:rPr>
          <w:sz w:val="24"/>
          <w:szCs w:val="24"/>
        </w:rPr>
      </w:pPr>
      <w:r>
        <w:rPr>
          <w:sz w:val="24"/>
          <w:szCs w:val="24"/>
        </w:rPr>
        <w:t xml:space="preserve">b) passing their turn; </w:t>
      </w:r>
    </w:p>
    <w:p w14:paraId="0DA71CA7" w14:textId="77777777" w:rsidR="005A7ECB" w:rsidRDefault="000C7AAB">
      <w:pPr>
        <w:numPr>
          <w:ilvl w:val="3"/>
          <w:numId w:val="3"/>
        </w:numPr>
        <w:rPr>
          <w:sz w:val="24"/>
          <w:szCs w:val="24"/>
        </w:rPr>
      </w:pPr>
      <w:r>
        <w:rPr>
          <w:sz w:val="24"/>
          <w:szCs w:val="24"/>
        </w:rPr>
        <w:lastRenderedPageBreak/>
        <w:t>c) exchanging either one of their tiles or all of their tiles.</w:t>
      </w:r>
    </w:p>
    <w:p w14:paraId="0DA71CA8" w14:textId="77777777" w:rsidR="005A7ECB" w:rsidRDefault="000C7AAB">
      <w:pPr>
        <w:numPr>
          <w:ilvl w:val="2"/>
          <w:numId w:val="3"/>
        </w:numPr>
        <w:rPr>
          <w:sz w:val="24"/>
          <w:szCs w:val="24"/>
        </w:rPr>
      </w:pPr>
      <w:r>
        <w:rPr>
          <w:sz w:val="24"/>
          <w:szCs w:val="24"/>
        </w:rPr>
        <w:t>For op</w:t>
      </w:r>
      <w:r>
        <w:rPr>
          <w:sz w:val="24"/>
          <w:szCs w:val="24"/>
        </w:rPr>
        <w:t xml:space="preserve">tion a: </w:t>
      </w:r>
    </w:p>
    <w:p w14:paraId="0DA71CA9" w14:textId="77777777" w:rsidR="005A7ECB" w:rsidRDefault="000C7AAB">
      <w:pPr>
        <w:numPr>
          <w:ilvl w:val="3"/>
          <w:numId w:val="3"/>
        </w:numPr>
        <w:rPr>
          <w:sz w:val="24"/>
          <w:szCs w:val="24"/>
        </w:rPr>
      </w:pPr>
      <w:r>
        <w:rPr>
          <w:sz w:val="24"/>
          <w:szCs w:val="24"/>
        </w:rPr>
        <w:t>A player must place tiles on the board so that they create only valid words.</w:t>
      </w:r>
    </w:p>
    <w:p w14:paraId="0DA71CAA" w14:textId="77777777" w:rsidR="005A7ECB" w:rsidRDefault="000C7AAB">
      <w:pPr>
        <w:numPr>
          <w:ilvl w:val="3"/>
          <w:numId w:val="3"/>
        </w:numPr>
        <w:rPr>
          <w:sz w:val="24"/>
          <w:szCs w:val="24"/>
        </w:rPr>
      </w:pPr>
      <w:r>
        <w:rPr>
          <w:sz w:val="24"/>
          <w:szCs w:val="24"/>
        </w:rPr>
        <w:t>A player must place only their own tiles on the board.</w:t>
      </w:r>
    </w:p>
    <w:p w14:paraId="0DA71CAB" w14:textId="77777777" w:rsidR="005A7ECB" w:rsidRDefault="000C7AAB">
      <w:pPr>
        <w:numPr>
          <w:ilvl w:val="3"/>
          <w:numId w:val="3"/>
        </w:numPr>
        <w:rPr>
          <w:sz w:val="24"/>
          <w:szCs w:val="24"/>
        </w:rPr>
      </w:pPr>
      <w:r>
        <w:rPr>
          <w:sz w:val="24"/>
          <w:szCs w:val="24"/>
        </w:rPr>
        <w:t>Letters placed on a turn must have the same row value or column value. (Letters cannot be played diagonally, nor ma</w:t>
      </w:r>
      <w:r>
        <w:rPr>
          <w:sz w:val="24"/>
          <w:szCs w:val="24"/>
        </w:rPr>
        <w:t xml:space="preserve">y a player place </w:t>
      </w:r>
      <w:proofErr w:type="gramStart"/>
      <w:r>
        <w:rPr>
          <w:sz w:val="24"/>
          <w:szCs w:val="24"/>
        </w:rPr>
        <w:t>letters</w:t>
      </w:r>
      <w:proofErr w:type="gramEnd"/>
      <w:r>
        <w:rPr>
          <w:sz w:val="24"/>
          <w:szCs w:val="24"/>
        </w:rPr>
        <w:t xml:space="preserve"> orthogonally.)</w:t>
      </w:r>
    </w:p>
    <w:p w14:paraId="0DA71CAC" w14:textId="77777777" w:rsidR="005A7ECB" w:rsidRDefault="000C7AAB">
      <w:pPr>
        <w:numPr>
          <w:ilvl w:val="3"/>
          <w:numId w:val="3"/>
        </w:numPr>
        <w:rPr>
          <w:sz w:val="24"/>
          <w:szCs w:val="24"/>
        </w:rPr>
      </w:pPr>
      <w:r>
        <w:rPr>
          <w:sz w:val="24"/>
          <w:szCs w:val="24"/>
        </w:rPr>
        <w:t>The application must score the word(s) played on the turn.</w:t>
      </w:r>
    </w:p>
    <w:p w14:paraId="0DA71CAD" w14:textId="77777777" w:rsidR="005A7ECB" w:rsidRDefault="000C7AAB">
      <w:pPr>
        <w:numPr>
          <w:ilvl w:val="3"/>
          <w:numId w:val="3"/>
        </w:numPr>
        <w:rPr>
          <w:sz w:val="24"/>
          <w:szCs w:val="24"/>
        </w:rPr>
      </w:pPr>
      <w:r>
        <w:rPr>
          <w:sz w:val="24"/>
          <w:szCs w:val="24"/>
        </w:rPr>
        <w:t>The application must score words using the applicable letter values and modifier cell(s). Modifier cells are applied only on the turn in which a tile is plac</w:t>
      </w:r>
      <w:r>
        <w:rPr>
          <w:sz w:val="24"/>
          <w:szCs w:val="24"/>
        </w:rPr>
        <w:t>ed on it and not for any subsequent turns. Modifier cells which apply to letter values are evaluated first, then word value multipliers are applied.</w:t>
      </w:r>
    </w:p>
    <w:p w14:paraId="0DA71CAE" w14:textId="77777777" w:rsidR="005A7ECB" w:rsidRDefault="000C7AAB">
      <w:pPr>
        <w:numPr>
          <w:ilvl w:val="3"/>
          <w:numId w:val="3"/>
        </w:numPr>
        <w:rPr>
          <w:sz w:val="24"/>
          <w:szCs w:val="24"/>
        </w:rPr>
      </w:pPr>
      <w:r>
        <w:rPr>
          <w:sz w:val="24"/>
          <w:szCs w:val="24"/>
        </w:rPr>
        <w:t>The application must add an additional 50 points to the player’s turn score if they score a bingo.</w:t>
      </w:r>
    </w:p>
    <w:p w14:paraId="0DA71CAF" w14:textId="77777777" w:rsidR="005A7ECB" w:rsidRDefault="000C7AAB">
      <w:pPr>
        <w:numPr>
          <w:ilvl w:val="3"/>
          <w:numId w:val="3"/>
        </w:numPr>
        <w:rPr>
          <w:sz w:val="24"/>
          <w:szCs w:val="24"/>
        </w:rPr>
      </w:pPr>
      <w:r>
        <w:rPr>
          <w:sz w:val="24"/>
          <w:szCs w:val="24"/>
        </w:rPr>
        <w:t>The appl</w:t>
      </w:r>
      <w:r>
        <w:rPr>
          <w:sz w:val="24"/>
          <w:szCs w:val="24"/>
        </w:rPr>
        <w:t>ication must add the player’s turn score to that player’s total score.</w:t>
      </w:r>
    </w:p>
    <w:p w14:paraId="0DA71CB0" w14:textId="77777777" w:rsidR="005A7ECB" w:rsidRDefault="000C7AAB">
      <w:pPr>
        <w:numPr>
          <w:ilvl w:val="2"/>
          <w:numId w:val="3"/>
        </w:numPr>
        <w:rPr>
          <w:sz w:val="24"/>
          <w:szCs w:val="24"/>
        </w:rPr>
      </w:pPr>
      <w:r>
        <w:rPr>
          <w:sz w:val="24"/>
          <w:szCs w:val="24"/>
        </w:rPr>
        <w:t>For option b:</w:t>
      </w:r>
    </w:p>
    <w:p w14:paraId="0DA71CB1" w14:textId="77777777" w:rsidR="005A7ECB" w:rsidRDefault="000C7AAB">
      <w:pPr>
        <w:numPr>
          <w:ilvl w:val="3"/>
          <w:numId w:val="3"/>
        </w:numPr>
        <w:rPr>
          <w:sz w:val="24"/>
          <w:szCs w:val="24"/>
        </w:rPr>
      </w:pPr>
      <w:r>
        <w:rPr>
          <w:sz w:val="24"/>
          <w:szCs w:val="24"/>
        </w:rPr>
        <w:t>The application must allow a player to pass their turn without playing a word</w:t>
      </w:r>
    </w:p>
    <w:p w14:paraId="0DA71CB2" w14:textId="77777777" w:rsidR="005A7ECB" w:rsidRDefault="000C7AAB">
      <w:pPr>
        <w:numPr>
          <w:ilvl w:val="3"/>
          <w:numId w:val="3"/>
        </w:numPr>
        <w:rPr>
          <w:sz w:val="24"/>
          <w:szCs w:val="24"/>
        </w:rPr>
      </w:pPr>
      <w:r>
        <w:rPr>
          <w:sz w:val="24"/>
          <w:szCs w:val="24"/>
        </w:rPr>
        <w:t>The application must disallow a player from placing letters on any subsequent turns if they p</w:t>
      </w:r>
      <w:r>
        <w:rPr>
          <w:sz w:val="24"/>
          <w:szCs w:val="24"/>
        </w:rPr>
        <w:t>ass two consecutive turns.</w:t>
      </w:r>
    </w:p>
    <w:p w14:paraId="0DA71CB3" w14:textId="77777777" w:rsidR="005A7ECB" w:rsidRDefault="000C7AAB">
      <w:pPr>
        <w:numPr>
          <w:ilvl w:val="2"/>
          <w:numId w:val="3"/>
        </w:numPr>
        <w:rPr>
          <w:sz w:val="24"/>
          <w:szCs w:val="24"/>
        </w:rPr>
      </w:pPr>
      <w:r>
        <w:rPr>
          <w:sz w:val="24"/>
          <w:szCs w:val="24"/>
        </w:rPr>
        <w:t>Option c is a possible extension to the application. If it is implemented, it must adhere to the following requirements:</w:t>
      </w:r>
    </w:p>
    <w:p w14:paraId="0DA71CB4" w14:textId="77777777" w:rsidR="005A7ECB" w:rsidRDefault="000C7AAB">
      <w:pPr>
        <w:numPr>
          <w:ilvl w:val="3"/>
          <w:numId w:val="3"/>
        </w:numPr>
        <w:rPr>
          <w:sz w:val="24"/>
          <w:szCs w:val="24"/>
        </w:rPr>
      </w:pPr>
      <w:r>
        <w:rPr>
          <w:sz w:val="24"/>
          <w:szCs w:val="24"/>
        </w:rPr>
        <w:t>The player must choose to exchange one of their tiles or all of their tiles.</w:t>
      </w:r>
    </w:p>
    <w:p w14:paraId="0DA71CB5" w14:textId="77777777" w:rsidR="005A7ECB" w:rsidRDefault="000C7AAB">
      <w:pPr>
        <w:numPr>
          <w:ilvl w:val="3"/>
          <w:numId w:val="3"/>
        </w:numPr>
        <w:rPr>
          <w:sz w:val="24"/>
          <w:szCs w:val="24"/>
        </w:rPr>
      </w:pPr>
      <w:r>
        <w:rPr>
          <w:sz w:val="24"/>
          <w:szCs w:val="24"/>
        </w:rPr>
        <w:t>The player must choose which ti</w:t>
      </w:r>
      <w:r>
        <w:rPr>
          <w:sz w:val="24"/>
          <w:szCs w:val="24"/>
        </w:rPr>
        <w:t>le to exchange if they choose to replace one tile.</w:t>
      </w:r>
    </w:p>
    <w:p w14:paraId="0DA71CB6" w14:textId="77777777" w:rsidR="005A7ECB" w:rsidRDefault="000C7AAB">
      <w:pPr>
        <w:numPr>
          <w:ilvl w:val="3"/>
          <w:numId w:val="3"/>
        </w:numPr>
        <w:rPr>
          <w:sz w:val="24"/>
          <w:szCs w:val="24"/>
        </w:rPr>
      </w:pPr>
      <w:r>
        <w:rPr>
          <w:sz w:val="24"/>
          <w:szCs w:val="24"/>
        </w:rPr>
        <w:t>The application must notify the host of the player’s choice.</w:t>
      </w:r>
    </w:p>
    <w:p w14:paraId="0DA71CB7" w14:textId="77777777" w:rsidR="005A7ECB" w:rsidRDefault="000C7AAB">
      <w:pPr>
        <w:numPr>
          <w:ilvl w:val="3"/>
          <w:numId w:val="3"/>
        </w:numPr>
        <w:rPr>
          <w:sz w:val="24"/>
          <w:szCs w:val="24"/>
        </w:rPr>
      </w:pPr>
      <w:r>
        <w:rPr>
          <w:sz w:val="24"/>
          <w:szCs w:val="24"/>
        </w:rPr>
        <w:t>The host application must assign the appropriate number of tiles to the player, add their tiles to the bag, and shuffle the bag.</w:t>
      </w:r>
    </w:p>
    <w:p w14:paraId="0DA71CB8" w14:textId="77777777" w:rsidR="005A7ECB" w:rsidRDefault="000C7AAB">
      <w:pPr>
        <w:numPr>
          <w:ilvl w:val="1"/>
          <w:numId w:val="3"/>
        </w:numPr>
        <w:rPr>
          <w:sz w:val="34"/>
          <w:szCs w:val="34"/>
        </w:rPr>
      </w:pPr>
      <w:r>
        <w:rPr>
          <w:sz w:val="32"/>
          <w:szCs w:val="32"/>
        </w:rPr>
        <w:t>Scrabble</w:t>
      </w:r>
      <w:r>
        <w:rPr>
          <w:sz w:val="32"/>
          <w:szCs w:val="32"/>
          <w:vertAlign w:val="superscript"/>
        </w:rPr>
        <w:t xml:space="preserve">® </w:t>
      </w:r>
      <w:r>
        <w:rPr>
          <w:sz w:val="32"/>
          <w:szCs w:val="32"/>
        </w:rPr>
        <w:t>Tiles</w:t>
      </w:r>
    </w:p>
    <w:p w14:paraId="0DA71CB9" w14:textId="77777777" w:rsidR="005A7ECB" w:rsidRDefault="000C7AAB">
      <w:pPr>
        <w:numPr>
          <w:ilvl w:val="2"/>
          <w:numId w:val="3"/>
        </w:numPr>
        <w:rPr>
          <w:sz w:val="24"/>
          <w:szCs w:val="24"/>
        </w:rPr>
      </w:pPr>
      <w:r>
        <w:rPr>
          <w:sz w:val="24"/>
          <w:szCs w:val="24"/>
        </w:rPr>
        <w:t>The application must include letter tiles in the appropriate distribution, outlined below.</w:t>
      </w:r>
    </w:p>
    <w:p w14:paraId="0DA71CBA" w14:textId="77777777" w:rsidR="005A7ECB" w:rsidRDefault="000C7AAB">
      <w:pPr>
        <w:numPr>
          <w:ilvl w:val="3"/>
          <w:numId w:val="3"/>
        </w:numPr>
        <w:shd w:val="clear" w:color="auto" w:fill="FFFFFF"/>
        <w:rPr>
          <w:color w:val="202122"/>
          <w:sz w:val="24"/>
          <w:szCs w:val="24"/>
        </w:rPr>
      </w:pPr>
      <w:r>
        <w:rPr>
          <w:color w:val="202122"/>
          <w:sz w:val="24"/>
          <w:szCs w:val="24"/>
        </w:rPr>
        <w:t>2 blank tiles (scoring 0 points)</w:t>
      </w:r>
    </w:p>
    <w:p w14:paraId="0DA71CBB" w14:textId="77777777" w:rsidR="005A7ECB" w:rsidRDefault="000C7AAB">
      <w:pPr>
        <w:numPr>
          <w:ilvl w:val="3"/>
          <w:numId w:val="3"/>
        </w:numPr>
        <w:shd w:val="clear" w:color="auto" w:fill="FFFFFF"/>
        <w:rPr>
          <w:color w:val="202122"/>
          <w:sz w:val="24"/>
          <w:szCs w:val="24"/>
        </w:rPr>
      </w:pPr>
      <w:r>
        <w:rPr>
          <w:i/>
          <w:color w:val="202122"/>
          <w:sz w:val="24"/>
          <w:szCs w:val="24"/>
        </w:rPr>
        <w:t>1 point</w:t>
      </w:r>
      <w:r>
        <w:rPr>
          <w:color w:val="202122"/>
          <w:sz w:val="24"/>
          <w:szCs w:val="24"/>
        </w:rPr>
        <w:t xml:space="preserve">: </w:t>
      </w:r>
      <w:r>
        <w:rPr>
          <w:b/>
          <w:color w:val="202122"/>
          <w:sz w:val="24"/>
          <w:szCs w:val="24"/>
        </w:rPr>
        <w:t>E</w:t>
      </w:r>
      <w:r>
        <w:rPr>
          <w:color w:val="202122"/>
          <w:sz w:val="24"/>
          <w:szCs w:val="24"/>
        </w:rPr>
        <w:t xml:space="preserve"> ×12, </w:t>
      </w:r>
      <w:r>
        <w:rPr>
          <w:b/>
          <w:color w:val="202122"/>
          <w:sz w:val="24"/>
          <w:szCs w:val="24"/>
        </w:rPr>
        <w:t>A</w:t>
      </w:r>
      <w:r>
        <w:rPr>
          <w:color w:val="202122"/>
          <w:sz w:val="24"/>
          <w:szCs w:val="24"/>
        </w:rPr>
        <w:t xml:space="preserve"> ×9, </w:t>
      </w:r>
      <w:r>
        <w:rPr>
          <w:b/>
          <w:color w:val="202122"/>
          <w:sz w:val="24"/>
          <w:szCs w:val="24"/>
        </w:rPr>
        <w:t>I</w:t>
      </w:r>
      <w:r>
        <w:rPr>
          <w:color w:val="202122"/>
          <w:sz w:val="24"/>
          <w:szCs w:val="24"/>
        </w:rPr>
        <w:t xml:space="preserve"> ×9, </w:t>
      </w:r>
      <w:r>
        <w:rPr>
          <w:b/>
          <w:color w:val="202122"/>
          <w:sz w:val="24"/>
          <w:szCs w:val="24"/>
        </w:rPr>
        <w:t>O</w:t>
      </w:r>
      <w:r>
        <w:rPr>
          <w:color w:val="202122"/>
          <w:sz w:val="24"/>
          <w:szCs w:val="24"/>
        </w:rPr>
        <w:t xml:space="preserve"> ×8, </w:t>
      </w:r>
      <w:r>
        <w:rPr>
          <w:b/>
          <w:color w:val="202122"/>
          <w:sz w:val="24"/>
          <w:szCs w:val="24"/>
        </w:rPr>
        <w:t>N</w:t>
      </w:r>
      <w:r>
        <w:rPr>
          <w:color w:val="202122"/>
          <w:sz w:val="24"/>
          <w:szCs w:val="24"/>
        </w:rPr>
        <w:t xml:space="preserve"> ×6, </w:t>
      </w:r>
      <w:r>
        <w:rPr>
          <w:b/>
          <w:color w:val="202122"/>
          <w:sz w:val="24"/>
          <w:szCs w:val="24"/>
        </w:rPr>
        <w:t>R</w:t>
      </w:r>
      <w:r>
        <w:rPr>
          <w:color w:val="202122"/>
          <w:sz w:val="24"/>
          <w:szCs w:val="24"/>
        </w:rPr>
        <w:t xml:space="preserve"> ×6, </w:t>
      </w:r>
      <w:r>
        <w:rPr>
          <w:b/>
          <w:color w:val="202122"/>
          <w:sz w:val="24"/>
          <w:szCs w:val="24"/>
        </w:rPr>
        <w:t>T</w:t>
      </w:r>
      <w:r>
        <w:rPr>
          <w:color w:val="202122"/>
          <w:sz w:val="24"/>
          <w:szCs w:val="24"/>
        </w:rPr>
        <w:t xml:space="preserve"> ×6, </w:t>
      </w:r>
      <w:r>
        <w:rPr>
          <w:b/>
          <w:color w:val="202122"/>
          <w:sz w:val="24"/>
          <w:szCs w:val="24"/>
        </w:rPr>
        <w:t>L</w:t>
      </w:r>
      <w:r>
        <w:rPr>
          <w:color w:val="202122"/>
          <w:sz w:val="24"/>
          <w:szCs w:val="24"/>
        </w:rPr>
        <w:t xml:space="preserve"> ×4, </w:t>
      </w:r>
      <w:r>
        <w:rPr>
          <w:b/>
          <w:color w:val="202122"/>
          <w:sz w:val="24"/>
          <w:szCs w:val="24"/>
        </w:rPr>
        <w:t>S</w:t>
      </w:r>
      <w:r>
        <w:rPr>
          <w:color w:val="202122"/>
          <w:sz w:val="24"/>
          <w:szCs w:val="24"/>
        </w:rPr>
        <w:t xml:space="preserve"> ×4, </w:t>
      </w:r>
      <w:r>
        <w:rPr>
          <w:b/>
          <w:color w:val="202122"/>
          <w:sz w:val="24"/>
          <w:szCs w:val="24"/>
        </w:rPr>
        <w:t>U</w:t>
      </w:r>
      <w:r>
        <w:rPr>
          <w:color w:val="202122"/>
          <w:sz w:val="24"/>
          <w:szCs w:val="24"/>
        </w:rPr>
        <w:t xml:space="preserve"> ×4</w:t>
      </w:r>
    </w:p>
    <w:p w14:paraId="0DA71CBC" w14:textId="77777777" w:rsidR="005A7ECB" w:rsidRDefault="000C7AAB">
      <w:pPr>
        <w:numPr>
          <w:ilvl w:val="3"/>
          <w:numId w:val="3"/>
        </w:numPr>
        <w:shd w:val="clear" w:color="auto" w:fill="FFFFFF"/>
        <w:rPr>
          <w:color w:val="202122"/>
          <w:sz w:val="24"/>
          <w:szCs w:val="24"/>
        </w:rPr>
      </w:pPr>
      <w:r>
        <w:rPr>
          <w:i/>
          <w:color w:val="202122"/>
          <w:sz w:val="24"/>
          <w:szCs w:val="24"/>
        </w:rPr>
        <w:t>2 points</w:t>
      </w:r>
      <w:r>
        <w:rPr>
          <w:color w:val="202122"/>
          <w:sz w:val="24"/>
          <w:szCs w:val="24"/>
        </w:rPr>
        <w:t xml:space="preserve">: </w:t>
      </w:r>
      <w:r>
        <w:rPr>
          <w:b/>
          <w:color w:val="202122"/>
          <w:sz w:val="24"/>
          <w:szCs w:val="24"/>
        </w:rPr>
        <w:t>D</w:t>
      </w:r>
      <w:r>
        <w:rPr>
          <w:color w:val="202122"/>
          <w:sz w:val="24"/>
          <w:szCs w:val="24"/>
        </w:rPr>
        <w:t xml:space="preserve"> ×4, </w:t>
      </w:r>
      <w:r>
        <w:rPr>
          <w:b/>
          <w:color w:val="202122"/>
          <w:sz w:val="24"/>
          <w:szCs w:val="24"/>
        </w:rPr>
        <w:t>G</w:t>
      </w:r>
      <w:r>
        <w:rPr>
          <w:color w:val="202122"/>
          <w:sz w:val="24"/>
          <w:szCs w:val="24"/>
        </w:rPr>
        <w:t xml:space="preserve"> ×3</w:t>
      </w:r>
    </w:p>
    <w:p w14:paraId="0DA71CBD" w14:textId="77777777" w:rsidR="005A7ECB" w:rsidRDefault="000C7AAB">
      <w:pPr>
        <w:numPr>
          <w:ilvl w:val="3"/>
          <w:numId w:val="3"/>
        </w:numPr>
        <w:shd w:val="clear" w:color="auto" w:fill="FFFFFF"/>
        <w:rPr>
          <w:color w:val="202122"/>
          <w:sz w:val="24"/>
          <w:szCs w:val="24"/>
        </w:rPr>
      </w:pPr>
      <w:r>
        <w:rPr>
          <w:i/>
          <w:color w:val="202122"/>
          <w:sz w:val="24"/>
          <w:szCs w:val="24"/>
        </w:rPr>
        <w:lastRenderedPageBreak/>
        <w:t>3 points</w:t>
      </w:r>
      <w:r>
        <w:rPr>
          <w:color w:val="202122"/>
          <w:sz w:val="24"/>
          <w:szCs w:val="24"/>
        </w:rPr>
        <w:t xml:space="preserve">: </w:t>
      </w:r>
      <w:r>
        <w:rPr>
          <w:b/>
          <w:color w:val="202122"/>
          <w:sz w:val="24"/>
          <w:szCs w:val="24"/>
        </w:rPr>
        <w:t>B</w:t>
      </w:r>
      <w:r>
        <w:rPr>
          <w:color w:val="202122"/>
          <w:sz w:val="24"/>
          <w:szCs w:val="24"/>
        </w:rPr>
        <w:t xml:space="preserve"> ×2, </w:t>
      </w:r>
      <w:r>
        <w:rPr>
          <w:b/>
          <w:color w:val="202122"/>
          <w:sz w:val="24"/>
          <w:szCs w:val="24"/>
        </w:rPr>
        <w:t>C</w:t>
      </w:r>
      <w:r>
        <w:rPr>
          <w:color w:val="202122"/>
          <w:sz w:val="24"/>
          <w:szCs w:val="24"/>
        </w:rPr>
        <w:t xml:space="preserve"> ×2, </w:t>
      </w:r>
      <w:r>
        <w:rPr>
          <w:b/>
          <w:color w:val="202122"/>
          <w:sz w:val="24"/>
          <w:szCs w:val="24"/>
        </w:rPr>
        <w:t>M</w:t>
      </w:r>
      <w:r>
        <w:rPr>
          <w:color w:val="202122"/>
          <w:sz w:val="24"/>
          <w:szCs w:val="24"/>
        </w:rPr>
        <w:t xml:space="preserve"> ×2, </w:t>
      </w:r>
      <w:r>
        <w:rPr>
          <w:b/>
          <w:color w:val="202122"/>
          <w:sz w:val="24"/>
          <w:szCs w:val="24"/>
        </w:rPr>
        <w:t>P</w:t>
      </w:r>
      <w:r>
        <w:rPr>
          <w:color w:val="202122"/>
          <w:sz w:val="24"/>
          <w:szCs w:val="24"/>
        </w:rPr>
        <w:t xml:space="preserve"> ×2</w:t>
      </w:r>
    </w:p>
    <w:p w14:paraId="0DA71CBE" w14:textId="77777777" w:rsidR="005A7ECB" w:rsidRDefault="000C7AAB">
      <w:pPr>
        <w:numPr>
          <w:ilvl w:val="3"/>
          <w:numId w:val="3"/>
        </w:numPr>
        <w:shd w:val="clear" w:color="auto" w:fill="FFFFFF"/>
        <w:rPr>
          <w:color w:val="202122"/>
          <w:sz w:val="24"/>
          <w:szCs w:val="24"/>
        </w:rPr>
      </w:pPr>
      <w:r>
        <w:rPr>
          <w:i/>
          <w:color w:val="202122"/>
          <w:sz w:val="24"/>
          <w:szCs w:val="24"/>
        </w:rPr>
        <w:t>4 points</w:t>
      </w:r>
      <w:r>
        <w:rPr>
          <w:color w:val="202122"/>
          <w:sz w:val="24"/>
          <w:szCs w:val="24"/>
        </w:rPr>
        <w:t xml:space="preserve">: </w:t>
      </w:r>
      <w:r>
        <w:rPr>
          <w:b/>
          <w:color w:val="202122"/>
          <w:sz w:val="24"/>
          <w:szCs w:val="24"/>
        </w:rPr>
        <w:t>F</w:t>
      </w:r>
      <w:r>
        <w:rPr>
          <w:color w:val="202122"/>
          <w:sz w:val="24"/>
          <w:szCs w:val="24"/>
        </w:rPr>
        <w:t xml:space="preserve"> ×2, </w:t>
      </w:r>
      <w:r>
        <w:rPr>
          <w:b/>
          <w:color w:val="202122"/>
          <w:sz w:val="24"/>
          <w:szCs w:val="24"/>
        </w:rPr>
        <w:t>H</w:t>
      </w:r>
      <w:r>
        <w:rPr>
          <w:color w:val="202122"/>
          <w:sz w:val="24"/>
          <w:szCs w:val="24"/>
        </w:rPr>
        <w:t xml:space="preserve"> ×2, </w:t>
      </w:r>
      <w:r>
        <w:rPr>
          <w:b/>
          <w:color w:val="202122"/>
          <w:sz w:val="24"/>
          <w:szCs w:val="24"/>
        </w:rPr>
        <w:t>V</w:t>
      </w:r>
      <w:r>
        <w:rPr>
          <w:color w:val="202122"/>
          <w:sz w:val="24"/>
          <w:szCs w:val="24"/>
        </w:rPr>
        <w:t xml:space="preserve"> ×2, </w:t>
      </w:r>
      <w:r>
        <w:rPr>
          <w:b/>
          <w:color w:val="202122"/>
          <w:sz w:val="24"/>
          <w:szCs w:val="24"/>
        </w:rPr>
        <w:t>W</w:t>
      </w:r>
      <w:r>
        <w:rPr>
          <w:color w:val="202122"/>
          <w:sz w:val="24"/>
          <w:szCs w:val="24"/>
        </w:rPr>
        <w:t xml:space="preserve"> ×2, </w:t>
      </w:r>
      <w:r>
        <w:rPr>
          <w:b/>
          <w:color w:val="202122"/>
          <w:sz w:val="24"/>
          <w:szCs w:val="24"/>
        </w:rPr>
        <w:t>Y</w:t>
      </w:r>
      <w:r>
        <w:rPr>
          <w:color w:val="202122"/>
          <w:sz w:val="24"/>
          <w:szCs w:val="24"/>
        </w:rPr>
        <w:t xml:space="preserve"> ×2</w:t>
      </w:r>
    </w:p>
    <w:p w14:paraId="0DA71CBF" w14:textId="77777777" w:rsidR="005A7ECB" w:rsidRDefault="000C7AAB">
      <w:pPr>
        <w:numPr>
          <w:ilvl w:val="3"/>
          <w:numId w:val="3"/>
        </w:numPr>
        <w:shd w:val="clear" w:color="auto" w:fill="FFFFFF"/>
        <w:rPr>
          <w:color w:val="202122"/>
          <w:sz w:val="24"/>
          <w:szCs w:val="24"/>
        </w:rPr>
      </w:pPr>
      <w:r>
        <w:rPr>
          <w:i/>
          <w:color w:val="202122"/>
          <w:sz w:val="24"/>
          <w:szCs w:val="24"/>
        </w:rPr>
        <w:t>5 points</w:t>
      </w:r>
      <w:r>
        <w:rPr>
          <w:color w:val="202122"/>
          <w:sz w:val="24"/>
          <w:szCs w:val="24"/>
        </w:rPr>
        <w:t xml:space="preserve">: </w:t>
      </w:r>
      <w:r>
        <w:rPr>
          <w:b/>
          <w:color w:val="202122"/>
          <w:sz w:val="24"/>
          <w:szCs w:val="24"/>
        </w:rPr>
        <w:t>K</w:t>
      </w:r>
      <w:r>
        <w:rPr>
          <w:color w:val="202122"/>
          <w:sz w:val="24"/>
          <w:szCs w:val="24"/>
        </w:rPr>
        <w:t xml:space="preserve"> ×1</w:t>
      </w:r>
    </w:p>
    <w:p w14:paraId="0DA71CC0" w14:textId="77777777" w:rsidR="005A7ECB" w:rsidRDefault="000C7AAB">
      <w:pPr>
        <w:numPr>
          <w:ilvl w:val="3"/>
          <w:numId w:val="3"/>
        </w:numPr>
        <w:shd w:val="clear" w:color="auto" w:fill="FFFFFF"/>
        <w:rPr>
          <w:color w:val="202122"/>
          <w:sz w:val="24"/>
          <w:szCs w:val="24"/>
        </w:rPr>
      </w:pPr>
      <w:r>
        <w:rPr>
          <w:i/>
          <w:color w:val="202122"/>
          <w:sz w:val="24"/>
          <w:szCs w:val="24"/>
        </w:rPr>
        <w:t>8 points</w:t>
      </w:r>
      <w:r>
        <w:rPr>
          <w:color w:val="202122"/>
          <w:sz w:val="24"/>
          <w:szCs w:val="24"/>
        </w:rPr>
        <w:t xml:space="preserve">: </w:t>
      </w:r>
      <w:r>
        <w:rPr>
          <w:b/>
          <w:color w:val="202122"/>
          <w:sz w:val="24"/>
          <w:szCs w:val="24"/>
        </w:rPr>
        <w:t>J</w:t>
      </w:r>
      <w:r>
        <w:rPr>
          <w:color w:val="202122"/>
          <w:sz w:val="24"/>
          <w:szCs w:val="24"/>
        </w:rPr>
        <w:t xml:space="preserve"> ×1, </w:t>
      </w:r>
      <w:r>
        <w:rPr>
          <w:b/>
          <w:color w:val="202122"/>
          <w:sz w:val="24"/>
          <w:szCs w:val="24"/>
        </w:rPr>
        <w:t>X</w:t>
      </w:r>
      <w:r>
        <w:rPr>
          <w:color w:val="202122"/>
          <w:sz w:val="24"/>
          <w:szCs w:val="24"/>
        </w:rPr>
        <w:t xml:space="preserve"> ×1</w:t>
      </w:r>
    </w:p>
    <w:p w14:paraId="0DA71CC1" w14:textId="77777777" w:rsidR="005A7ECB" w:rsidRDefault="000C7AAB">
      <w:pPr>
        <w:numPr>
          <w:ilvl w:val="3"/>
          <w:numId w:val="3"/>
        </w:numPr>
        <w:shd w:val="clear" w:color="auto" w:fill="FFFFFF"/>
        <w:spacing w:after="20"/>
        <w:rPr>
          <w:color w:val="202122"/>
          <w:sz w:val="24"/>
          <w:szCs w:val="24"/>
        </w:rPr>
      </w:pPr>
      <w:r>
        <w:rPr>
          <w:i/>
          <w:color w:val="202122"/>
          <w:sz w:val="24"/>
          <w:szCs w:val="24"/>
        </w:rPr>
        <w:t>10 points</w:t>
      </w:r>
      <w:r>
        <w:rPr>
          <w:color w:val="202122"/>
          <w:sz w:val="24"/>
          <w:szCs w:val="24"/>
        </w:rPr>
        <w:t xml:space="preserve">: </w:t>
      </w:r>
      <w:r>
        <w:rPr>
          <w:b/>
          <w:color w:val="202122"/>
          <w:sz w:val="24"/>
          <w:szCs w:val="24"/>
        </w:rPr>
        <w:t>Q</w:t>
      </w:r>
      <w:r>
        <w:rPr>
          <w:color w:val="202122"/>
          <w:sz w:val="24"/>
          <w:szCs w:val="24"/>
        </w:rPr>
        <w:t xml:space="preserve"> ×1, </w:t>
      </w:r>
      <w:r>
        <w:rPr>
          <w:b/>
          <w:color w:val="202122"/>
          <w:sz w:val="24"/>
          <w:szCs w:val="24"/>
        </w:rPr>
        <w:t>Z</w:t>
      </w:r>
      <w:r>
        <w:rPr>
          <w:color w:val="202122"/>
          <w:sz w:val="24"/>
          <w:szCs w:val="24"/>
        </w:rPr>
        <w:t xml:space="preserve"> ×1</w:t>
      </w:r>
    </w:p>
    <w:p w14:paraId="0DA71CC2" w14:textId="77777777" w:rsidR="005A7ECB" w:rsidRDefault="000C7AAB">
      <w:pPr>
        <w:shd w:val="clear" w:color="auto" w:fill="FFFFFF"/>
        <w:spacing w:after="20"/>
        <w:ind w:left="1440"/>
        <w:rPr>
          <w:color w:val="202122"/>
          <w:sz w:val="24"/>
          <w:szCs w:val="24"/>
        </w:rPr>
      </w:pPr>
      <w:commentRangeStart w:id="27"/>
      <w:r>
        <w:rPr>
          <w:color w:val="202122"/>
          <w:sz w:val="24"/>
          <w:szCs w:val="24"/>
        </w:rPr>
        <w:t xml:space="preserve">(from </w:t>
      </w:r>
      <w:hyperlink r:id="rId19">
        <w:r>
          <w:rPr>
            <w:color w:val="1155CC"/>
            <w:sz w:val="24"/>
            <w:szCs w:val="24"/>
            <w:u w:val="single"/>
          </w:rPr>
          <w:t>https://en.wikipedia.org/wiki/Scrabble ®_</w:t>
        </w:r>
        <w:proofErr w:type="spellStart"/>
        <w:r>
          <w:rPr>
            <w:color w:val="1155CC"/>
            <w:sz w:val="24"/>
            <w:szCs w:val="24"/>
            <w:u w:val="single"/>
          </w:rPr>
          <w:t>letter_distributions</w:t>
        </w:r>
        <w:proofErr w:type="spellEnd"/>
      </w:hyperlink>
      <w:r>
        <w:rPr>
          <w:color w:val="202122"/>
          <w:sz w:val="24"/>
          <w:szCs w:val="24"/>
        </w:rPr>
        <w:t>)</w:t>
      </w:r>
      <w:commentRangeEnd w:id="27"/>
      <w:r w:rsidR="00DC73C6">
        <w:rPr>
          <w:rStyle w:val="CommentReference"/>
        </w:rPr>
        <w:commentReference w:id="27"/>
      </w:r>
    </w:p>
    <w:p w14:paraId="0DA71CC3" w14:textId="77777777" w:rsidR="005A7ECB" w:rsidRDefault="000C7AAB">
      <w:pPr>
        <w:numPr>
          <w:ilvl w:val="1"/>
          <w:numId w:val="3"/>
        </w:numPr>
        <w:spacing w:before="240"/>
        <w:rPr>
          <w:sz w:val="32"/>
          <w:szCs w:val="32"/>
        </w:rPr>
      </w:pPr>
      <w:r>
        <w:rPr>
          <w:sz w:val="32"/>
          <w:szCs w:val="32"/>
        </w:rPr>
        <w:t>Blank Tiles</w:t>
      </w:r>
    </w:p>
    <w:p w14:paraId="0DA71CC4" w14:textId="77777777" w:rsidR="005A7ECB" w:rsidRDefault="000C7AAB">
      <w:pPr>
        <w:numPr>
          <w:ilvl w:val="2"/>
          <w:numId w:val="3"/>
        </w:numPr>
        <w:rPr>
          <w:sz w:val="24"/>
          <w:szCs w:val="24"/>
        </w:rPr>
      </w:pPr>
      <w:r>
        <w:rPr>
          <w:sz w:val="24"/>
          <w:szCs w:val="24"/>
        </w:rPr>
        <w:t>The application must allow blank tiles to be placed on the board.</w:t>
      </w:r>
    </w:p>
    <w:p w14:paraId="0DA71CC5" w14:textId="77777777" w:rsidR="005A7ECB" w:rsidRDefault="000C7AAB">
      <w:pPr>
        <w:numPr>
          <w:ilvl w:val="2"/>
          <w:numId w:val="3"/>
        </w:numPr>
        <w:rPr>
          <w:sz w:val="24"/>
          <w:szCs w:val="24"/>
        </w:rPr>
      </w:pPr>
      <w:r>
        <w:rPr>
          <w:sz w:val="24"/>
          <w:szCs w:val="24"/>
        </w:rPr>
        <w:t>The application must prompt a player to choose a letter for the blank tile when they place it.</w:t>
      </w:r>
    </w:p>
    <w:p w14:paraId="0DA71CC6" w14:textId="77777777" w:rsidR="005A7ECB" w:rsidRDefault="000C7AAB">
      <w:pPr>
        <w:numPr>
          <w:ilvl w:val="2"/>
          <w:numId w:val="3"/>
        </w:numPr>
        <w:rPr>
          <w:sz w:val="24"/>
          <w:szCs w:val="24"/>
        </w:rPr>
      </w:pPr>
      <w:r>
        <w:rPr>
          <w:sz w:val="24"/>
          <w:szCs w:val="24"/>
        </w:rPr>
        <w:t>The blank tile must have the selected letter displayed on it.</w:t>
      </w:r>
    </w:p>
    <w:p w14:paraId="0DA71CC7" w14:textId="77777777" w:rsidR="005A7ECB" w:rsidRDefault="000C7AAB">
      <w:pPr>
        <w:numPr>
          <w:ilvl w:val="1"/>
          <w:numId w:val="3"/>
        </w:numPr>
        <w:rPr>
          <w:sz w:val="34"/>
          <w:szCs w:val="34"/>
        </w:rPr>
      </w:pPr>
      <w:r>
        <w:rPr>
          <w:sz w:val="32"/>
          <w:szCs w:val="32"/>
        </w:rPr>
        <w:t>Valid Words</w:t>
      </w:r>
    </w:p>
    <w:p w14:paraId="0DA71CC8" w14:textId="77777777" w:rsidR="005A7ECB" w:rsidRDefault="000C7AAB">
      <w:pPr>
        <w:numPr>
          <w:ilvl w:val="2"/>
          <w:numId w:val="3"/>
        </w:numPr>
        <w:rPr>
          <w:sz w:val="24"/>
          <w:szCs w:val="24"/>
        </w:rPr>
      </w:pPr>
      <w:r>
        <w:rPr>
          <w:sz w:val="24"/>
          <w:szCs w:val="24"/>
        </w:rPr>
        <w:t xml:space="preserve">The application must </w:t>
      </w:r>
      <w:r>
        <w:rPr>
          <w:sz w:val="24"/>
          <w:szCs w:val="24"/>
        </w:rPr>
        <w:t>contain the complete TWL Scrabble</w:t>
      </w:r>
      <w:r>
        <w:rPr>
          <w:sz w:val="24"/>
          <w:szCs w:val="24"/>
          <w:vertAlign w:val="superscript"/>
        </w:rPr>
        <w:t xml:space="preserve">® </w:t>
      </w:r>
      <w:r>
        <w:rPr>
          <w:sz w:val="24"/>
          <w:szCs w:val="24"/>
        </w:rPr>
        <w:t xml:space="preserve">dictionary of valid words. </w:t>
      </w:r>
    </w:p>
    <w:p w14:paraId="0DA71CC9" w14:textId="77777777" w:rsidR="005A7ECB" w:rsidRDefault="000C7AAB">
      <w:pPr>
        <w:numPr>
          <w:ilvl w:val="2"/>
          <w:numId w:val="3"/>
        </w:numPr>
        <w:rPr>
          <w:sz w:val="24"/>
          <w:szCs w:val="24"/>
        </w:rPr>
      </w:pPr>
      <w:r>
        <w:rPr>
          <w:sz w:val="24"/>
          <w:szCs w:val="24"/>
        </w:rPr>
        <w:t>The application must validate each word which is played against the Scrabble</w:t>
      </w:r>
      <w:r>
        <w:rPr>
          <w:sz w:val="24"/>
          <w:szCs w:val="24"/>
          <w:vertAlign w:val="superscript"/>
        </w:rPr>
        <w:t xml:space="preserve">® </w:t>
      </w:r>
      <w:r>
        <w:rPr>
          <w:sz w:val="24"/>
          <w:szCs w:val="24"/>
        </w:rPr>
        <w:t>dictionary.</w:t>
      </w:r>
    </w:p>
    <w:p w14:paraId="0DA71CCA" w14:textId="77777777" w:rsidR="005A7ECB" w:rsidRDefault="000C7AAB">
      <w:pPr>
        <w:numPr>
          <w:ilvl w:val="2"/>
          <w:numId w:val="3"/>
        </w:numPr>
        <w:rPr>
          <w:sz w:val="24"/>
          <w:szCs w:val="24"/>
        </w:rPr>
      </w:pPr>
      <w:r>
        <w:rPr>
          <w:sz w:val="24"/>
          <w:szCs w:val="24"/>
        </w:rPr>
        <w:t>The application must notify a player if the tiles placed do not create a valid word.</w:t>
      </w:r>
    </w:p>
    <w:p w14:paraId="0DA71CCB" w14:textId="77777777" w:rsidR="005A7ECB" w:rsidRDefault="000C7AAB">
      <w:pPr>
        <w:numPr>
          <w:ilvl w:val="2"/>
          <w:numId w:val="3"/>
        </w:numPr>
        <w:rPr>
          <w:sz w:val="24"/>
          <w:szCs w:val="24"/>
        </w:rPr>
      </w:pPr>
      <w:r>
        <w:rPr>
          <w:sz w:val="24"/>
          <w:szCs w:val="24"/>
        </w:rPr>
        <w:t>The application mu</w:t>
      </w:r>
      <w:r>
        <w:rPr>
          <w:sz w:val="24"/>
          <w:szCs w:val="24"/>
        </w:rPr>
        <w:t xml:space="preserve">st continue the player’s timer while the validation is ongoing. </w:t>
      </w:r>
    </w:p>
    <w:p w14:paraId="0DA71CCC" w14:textId="77777777" w:rsidR="005A7ECB" w:rsidRDefault="000C7AAB">
      <w:pPr>
        <w:numPr>
          <w:ilvl w:val="2"/>
          <w:numId w:val="3"/>
        </w:numPr>
        <w:rPr>
          <w:sz w:val="24"/>
          <w:szCs w:val="24"/>
        </w:rPr>
      </w:pPr>
      <w:r>
        <w:rPr>
          <w:sz w:val="24"/>
          <w:szCs w:val="24"/>
        </w:rPr>
        <w:t>The application must not end a player’s turn when a non-valid word is played.</w:t>
      </w:r>
    </w:p>
    <w:p w14:paraId="0DA71CCD" w14:textId="77777777" w:rsidR="005A7ECB" w:rsidRDefault="000C7AAB">
      <w:pPr>
        <w:numPr>
          <w:ilvl w:val="2"/>
          <w:numId w:val="3"/>
        </w:numPr>
        <w:rPr>
          <w:sz w:val="24"/>
          <w:szCs w:val="24"/>
        </w:rPr>
      </w:pPr>
      <w:r>
        <w:rPr>
          <w:sz w:val="24"/>
          <w:szCs w:val="24"/>
        </w:rPr>
        <w:t>By default, the application will allow only valid Scrabble</w:t>
      </w:r>
      <w:r>
        <w:rPr>
          <w:sz w:val="24"/>
          <w:szCs w:val="24"/>
          <w:vertAlign w:val="superscript"/>
        </w:rPr>
        <w:t xml:space="preserve">® </w:t>
      </w:r>
      <w:r>
        <w:rPr>
          <w:sz w:val="24"/>
          <w:szCs w:val="24"/>
        </w:rPr>
        <w:t>words to be played on a turn. A possible extension to</w:t>
      </w:r>
      <w:r>
        <w:rPr>
          <w:sz w:val="24"/>
          <w:szCs w:val="24"/>
        </w:rPr>
        <w:t xml:space="preserve"> the application is to allow players to have a “challenge” option in-game. If this option is implemented, it must adhere to the following requirements:</w:t>
      </w:r>
    </w:p>
    <w:p w14:paraId="0DA71CCE" w14:textId="77777777" w:rsidR="005A7ECB" w:rsidRDefault="000C7AAB">
      <w:pPr>
        <w:numPr>
          <w:ilvl w:val="3"/>
          <w:numId w:val="3"/>
        </w:numPr>
        <w:rPr>
          <w:sz w:val="24"/>
          <w:szCs w:val="24"/>
        </w:rPr>
      </w:pPr>
      <w:r>
        <w:rPr>
          <w:sz w:val="24"/>
          <w:szCs w:val="24"/>
        </w:rPr>
        <w:t>The application must include a “challenge words” option in the rules before the game.</w:t>
      </w:r>
    </w:p>
    <w:p w14:paraId="0DA71CCF" w14:textId="77777777" w:rsidR="005A7ECB" w:rsidRDefault="000C7AAB">
      <w:pPr>
        <w:numPr>
          <w:ilvl w:val="3"/>
          <w:numId w:val="3"/>
        </w:numPr>
        <w:rPr>
          <w:sz w:val="24"/>
          <w:szCs w:val="24"/>
        </w:rPr>
      </w:pPr>
      <w:r>
        <w:rPr>
          <w:sz w:val="24"/>
          <w:szCs w:val="24"/>
        </w:rPr>
        <w:t>The application must allow any set of tiles to be placed on the board.</w:t>
      </w:r>
    </w:p>
    <w:p w14:paraId="0DA71CD0" w14:textId="77777777" w:rsidR="005A7ECB" w:rsidRDefault="000C7AAB">
      <w:pPr>
        <w:numPr>
          <w:ilvl w:val="3"/>
          <w:numId w:val="3"/>
        </w:numPr>
        <w:rPr>
          <w:sz w:val="24"/>
          <w:szCs w:val="24"/>
        </w:rPr>
      </w:pPr>
      <w:r>
        <w:rPr>
          <w:sz w:val="24"/>
          <w:szCs w:val="24"/>
        </w:rPr>
        <w:t xml:space="preserve">The application must allow players to challenge placed words. </w:t>
      </w:r>
    </w:p>
    <w:p w14:paraId="0DA71CD1" w14:textId="77777777" w:rsidR="005A7ECB" w:rsidRDefault="000C7AAB">
      <w:pPr>
        <w:numPr>
          <w:ilvl w:val="3"/>
          <w:numId w:val="3"/>
        </w:numPr>
        <w:rPr>
          <w:sz w:val="24"/>
          <w:szCs w:val="24"/>
        </w:rPr>
      </w:pPr>
      <w:r>
        <w:rPr>
          <w:sz w:val="24"/>
          <w:szCs w:val="24"/>
        </w:rPr>
        <w:t xml:space="preserve">Challenges must validate each word played on the previous turn. </w:t>
      </w:r>
    </w:p>
    <w:p w14:paraId="0DA71CD2" w14:textId="77777777" w:rsidR="005A7ECB" w:rsidRDefault="000C7AAB">
      <w:pPr>
        <w:numPr>
          <w:ilvl w:val="3"/>
          <w:numId w:val="3"/>
        </w:numPr>
        <w:rPr>
          <w:sz w:val="24"/>
          <w:szCs w:val="24"/>
        </w:rPr>
      </w:pPr>
      <w:r>
        <w:rPr>
          <w:sz w:val="24"/>
          <w:szCs w:val="24"/>
        </w:rPr>
        <w:t xml:space="preserve">Challenges must be issued only for the most recent play; </w:t>
      </w:r>
      <w:r>
        <w:rPr>
          <w:sz w:val="24"/>
          <w:szCs w:val="24"/>
        </w:rPr>
        <w:t>they may not be issued for turns that took place before any other turn.</w:t>
      </w:r>
    </w:p>
    <w:p w14:paraId="0DA71CD3" w14:textId="77777777" w:rsidR="005A7ECB" w:rsidRDefault="000C7AAB">
      <w:pPr>
        <w:numPr>
          <w:ilvl w:val="3"/>
          <w:numId w:val="3"/>
        </w:numPr>
        <w:rPr>
          <w:sz w:val="24"/>
          <w:szCs w:val="24"/>
        </w:rPr>
      </w:pPr>
      <w:r>
        <w:rPr>
          <w:sz w:val="24"/>
          <w:szCs w:val="24"/>
        </w:rPr>
        <w:t>A challenge fails when a player plays an invalid word or passes when each word played is valid.</w:t>
      </w:r>
    </w:p>
    <w:p w14:paraId="0DA71CD4" w14:textId="77777777" w:rsidR="005A7ECB" w:rsidRDefault="000C7AAB">
      <w:pPr>
        <w:numPr>
          <w:ilvl w:val="3"/>
          <w:numId w:val="3"/>
        </w:numPr>
        <w:rPr>
          <w:sz w:val="24"/>
          <w:szCs w:val="24"/>
        </w:rPr>
      </w:pPr>
      <w:r>
        <w:rPr>
          <w:sz w:val="24"/>
          <w:szCs w:val="24"/>
        </w:rPr>
        <w:lastRenderedPageBreak/>
        <w:t xml:space="preserve">The application must subtract the turn score from a player who failed a challenge. </w:t>
      </w:r>
    </w:p>
    <w:p w14:paraId="0DA71CD5" w14:textId="77777777" w:rsidR="005A7ECB" w:rsidRDefault="000C7AAB">
      <w:pPr>
        <w:numPr>
          <w:ilvl w:val="3"/>
          <w:numId w:val="3"/>
        </w:numPr>
        <w:rPr>
          <w:sz w:val="24"/>
          <w:szCs w:val="24"/>
        </w:rPr>
      </w:pPr>
      <w:r>
        <w:rPr>
          <w:sz w:val="24"/>
          <w:szCs w:val="24"/>
        </w:rPr>
        <w:t xml:space="preserve">The </w:t>
      </w:r>
      <w:r>
        <w:rPr>
          <w:sz w:val="24"/>
          <w:szCs w:val="24"/>
        </w:rPr>
        <w:t>application must disallow a challenging player from playing their next turn if the challenge is passed.</w:t>
      </w:r>
    </w:p>
    <w:p w14:paraId="0DA71CD6" w14:textId="77777777" w:rsidR="005A7ECB" w:rsidRDefault="000C7AAB">
      <w:pPr>
        <w:numPr>
          <w:ilvl w:val="1"/>
          <w:numId w:val="3"/>
        </w:numPr>
        <w:rPr>
          <w:sz w:val="34"/>
          <w:szCs w:val="34"/>
        </w:rPr>
      </w:pPr>
      <w:r>
        <w:rPr>
          <w:sz w:val="32"/>
          <w:szCs w:val="32"/>
        </w:rPr>
        <w:t>End Conditions</w:t>
      </w:r>
    </w:p>
    <w:p w14:paraId="0DA71CD7" w14:textId="77777777" w:rsidR="005A7ECB" w:rsidRDefault="000C7AAB">
      <w:pPr>
        <w:numPr>
          <w:ilvl w:val="2"/>
          <w:numId w:val="3"/>
        </w:numPr>
        <w:rPr>
          <w:sz w:val="24"/>
          <w:szCs w:val="24"/>
        </w:rPr>
      </w:pPr>
      <w:r>
        <w:rPr>
          <w:sz w:val="24"/>
          <w:szCs w:val="24"/>
        </w:rPr>
        <w:t>The game ends if one of the following conditions is met:</w:t>
      </w:r>
    </w:p>
    <w:p w14:paraId="0DA71CD8" w14:textId="77777777" w:rsidR="005A7ECB" w:rsidRDefault="000C7AAB">
      <w:pPr>
        <w:numPr>
          <w:ilvl w:val="3"/>
          <w:numId w:val="3"/>
        </w:numPr>
        <w:rPr>
          <w:sz w:val="24"/>
          <w:szCs w:val="24"/>
        </w:rPr>
      </w:pPr>
      <w:r>
        <w:rPr>
          <w:sz w:val="24"/>
          <w:szCs w:val="24"/>
        </w:rPr>
        <w:t>The players use all Scrabble</w:t>
      </w:r>
      <w:r>
        <w:rPr>
          <w:sz w:val="24"/>
          <w:szCs w:val="24"/>
          <w:vertAlign w:val="superscript"/>
        </w:rPr>
        <w:t xml:space="preserve">® </w:t>
      </w:r>
      <w:r>
        <w:rPr>
          <w:sz w:val="24"/>
          <w:szCs w:val="24"/>
        </w:rPr>
        <w:t>tiles in the bag.</w:t>
      </w:r>
    </w:p>
    <w:p w14:paraId="0DA71CD9" w14:textId="77777777" w:rsidR="005A7ECB" w:rsidRDefault="000C7AAB">
      <w:pPr>
        <w:numPr>
          <w:ilvl w:val="3"/>
          <w:numId w:val="3"/>
        </w:numPr>
        <w:rPr>
          <w:sz w:val="24"/>
          <w:szCs w:val="24"/>
        </w:rPr>
      </w:pPr>
      <w:r>
        <w:rPr>
          <w:sz w:val="24"/>
          <w:szCs w:val="24"/>
        </w:rPr>
        <w:t>All players consecutively pass t</w:t>
      </w:r>
      <w:r>
        <w:rPr>
          <w:sz w:val="24"/>
          <w:szCs w:val="24"/>
        </w:rPr>
        <w:t>heir turn.</w:t>
      </w:r>
    </w:p>
    <w:p w14:paraId="0DA71CDA" w14:textId="77777777" w:rsidR="005A7ECB" w:rsidRDefault="000C7AAB">
      <w:pPr>
        <w:numPr>
          <w:ilvl w:val="3"/>
          <w:numId w:val="3"/>
        </w:numPr>
        <w:rPr>
          <w:sz w:val="24"/>
          <w:szCs w:val="24"/>
        </w:rPr>
      </w:pPr>
      <w:r>
        <w:rPr>
          <w:sz w:val="24"/>
          <w:szCs w:val="24"/>
        </w:rPr>
        <w:t>The host disconnects from the server.</w:t>
      </w:r>
    </w:p>
    <w:p w14:paraId="0DA71CDB" w14:textId="77777777" w:rsidR="005A7ECB" w:rsidRDefault="000C7AAB">
      <w:pPr>
        <w:numPr>
          <w:ilvl w:val="2"/>
          <w:numId w:val="3"/>
        </w:numPr>
        <w:rPr>
          <w:sz w:val="24"/>
          <w:szCs w:val="24"/>
        </w:rPr>
      </w:pPr>
      <w:r>
        <w:rPr>
          <w:sz w:val="24"/>
          <w:szCs w:val="24"/>
        </w:rPr>
        <w:t>In the first and second cases, the application must display the final total scores of each player.</w:t>
      </w:r>
    </w:p>
    <w:p w14:paraId="0DA71CDC" w14:textId="77777777" w:rsidR="005A7ECB" w:rsidRDefault="000C7AAB">
      <w:pPr>
        <w:numPr>
          <w:ilvl w:val="2"/>
          <w:numId w:val="3"/>
        </w:numPr>
        <w:spacing w:after="240"/>
        <w:rPr>
          <w:sz w:val="24"/>
          <w:szCs w:val="24"/>
        </w:rPr>
      </w:pPr>
      <w:r>
        <w:rPr>
          <w:sz w:val="24"/>
          <w:szCs w:val="24"/>
        </w:rPr>
        <w:t>In the third case, the application must notify all players that the host has disconnected.</w:t>
      </w:r>
    </w:p>
    <w:p w14:paraId="0DA71CDD" w14:textId="77777777" w:rsidR="005A7ECB" w:rsidRDefault="005A7ECB">
      <w:pPr>
        <w:spacing w:before="240" w:after="240"/>
        <w:rPr>
          <w:sz w:val="24"/>
          <w:szCs w:val="24"/>
        </w:rPr>
      </w:pPr>
    </w:p>
    <w:p w14:paraId="0DA71CDE" w14:textId="77777777" w:rsidR="005A7ECB" w:rsidRDefault="005A7ECB">
      <w:pPr>
        <w:spacing w:before="240" w:after="240"/>
        <w:rPr>
          <w:sz w:val="24"/>
          <w:szCs w:val="24"/>
        </w:rPr>
      </w:pPr>
    </w:p>
    <w:p w14:paraId="0DA71CDF" w14:textId="77777777" w:rsidR="005A7ECB" w:rsidRDefault="000C7AAB">
      <w:pPr>
        <w:pStyle w:val="Heading1"/>
        <w:rPr>
          <w:sz w:val="24"/>
          <w:szCs w:val="24"/>
        </w:rPr>
      </w:pPr>
      <w:bookmarkStart w:id="28" w:name="_ajemiqei3q81" w:colFirst="0" w:colLast="0"/>
      <w:bookmarkEnd w:id="28"/>
      <w:r>
        <w:t>5. Non-function</w:t>
      </w:r>
      <w:r>
        <w:t>al Requirements</w:t>
      </w:r>
    </w:p>
    <w:p w14:paraId="0DA71CE0" w14:textId="77777777" w:rsidR="005A7ECB" w:rsidRDefault="000C7AAB">
      <w:pPr>
        <w:pStyle w:val="Heading2"/>
      </w:pPr>
      <w:bookmarkStart w:id="29" w:name="_9ois7jhh5c0o" w:colFirst="0" w:colLast="0"/>
      <w:bookmarkEnd w:id="29"/>
      <w:r>
        <w:t>5.1 Performance Requirements</w:t>
      </w:r>
    </w:p>
    <w:p w14:paraId="0DA71CE1" w14:textId="77777777" w:rsidR="005A7ECB" w:rsidRDefault="000C7AAB">
      <w:pPr>
        <w:spacing w:before="240" w:after="240"/>
        <w:rPr>
          <w:sz w:val="24"/>
          <w:szCs w:val="24"/>
        </w:rPr>
      </w:pPr>
      <w:r>
        <w:rPr>
          <w:sz w:val="24"/>
          <w:szCs w:val="24"/>
        </w:rPr>
        <w:t>The application should support up to four simultaneous online players. The computer should have a minimum connection speed of 30 kbps.</w:t>
      </w:r>
    </w:p>
    <w:p w14:paraId="0DA71CE2" w14:textId="77777777" w:rsidR="005A7ECB" w:rsidRDefault="000C7AAB">
      <w:pPr>
        <w:pStyle w:val="Heading2"/>
      </w:pPr>
      <w:bookmarkStart w:id="30" w:name="_rqphieat3c4y" w:colFirst="0" w:colLast="0"/>
      <w:bookmarkEnd w:id="30"/>
      <w:r>
        <w:t>5.2 Safety Requirements</w:t>
      </w:r>
    </w:p>
    <w:p w14:paraId="0DA71CE3" w14:textId="77777777" w:rsidR="005A7ECB" w:rsidRDefault="000C7AAB">
      <w:pPr>
        <w:spacing w:before="240" w:after="240"/>
        <w:rPr>
          <w:sz w:val="24"/>
          <w:szCs w:val="24"/>
        </w:rPr>
      </w:pPr>
      <w:commentRangeStart w:id="31"/>
      <w:r>
        <w:rPr>
          <w:sz w:val="24"/>
          <w:szCs w:val="24"/>
        </w:rPr>
        <w:t>If a player disconnects in the middle of the game, t</w:t>
      </w:r>
      <w:r>
        <w:rPr>
          <w:sz w:val="24"/>
          <w:szCs w:val="24"/>
        </w:rPr>
        <w:t xml:space="preserve">he application should alert the rest of the players, return the disconnected player tiles to the “bag” of tiles, and remove the player’s information from the board so the other players know they were disconnected and ensure data consistency. </w:t>
      </w:r>
      <w:commentRangeEnd w:id="31"/>
      <w:r w:rsidR="00E23219">
        <w:rPr>
          <w:rStyle w:val="CommentReference"/>
        </w:rPr>
        <w:commentReference w:id="31"/>
      </w:r>
      <w:r>
        <w:rPr>
          <w:sz w:val="24"/>
          <w:szCs w:val="24"/>
        </w:rPr>
        <w:t>Furthermore, t</w:t>
      </w:r>
      <w:r>
        <w:rPr>
          <w:sz w:val="24"/>
          <w:szCs w:val="24"/>
        </w:rPr>
        <w:t xml:space="preserve">he application will be </w:t>
      </w:r>
      <w:commentRangeStart w:id="32"/>
      <w:r>
        <w:rPr>
          <w:sz w:val="24"/>
          <w:szCs w:val="24"/>
        </w:rPr>
        <w:t>self-contained</w:t>
      </w:r>
      <w:commentRangeEnd w:id="32"/>
      <w:r w:rsidR="00744CA6">
        <w:rPr>
          <w:rStyle w:val="CommentReference"/>
        </w:rPr>
        <w:commentReference w:id="32"/>
      </w:r>
      <w:r>
        <w:rPr>
          <w:sz w:val="24"/>
          <w:szCs w:val="24"/>
        </w:rPr>
        <w:t xml:space="preserve"> to ensure the protection of the user’s systems.</w:t>
      </w:r>
    </w:p>
    <w:p w14:paraId="0DA71CE4" w14:textId="77777777" w:rsidR="005A7ECB" w:rsidRDefault="000C7AAB">
      <w:pPr>
        <w:pStyle w:val="Heading2"/>
      </w:pPr>
      <w:bookmarkStart w:id="33" w:name="_b3hbkw3q5oky" w:colFirst="0" w:colLast="0"/>
      <w:bookmarkEnd w:id="33"/>
      <w:r>
        <w:t>5.3 Security Requirements</w:t>
      </w:r>
    </w:p>
    <w:p w14:paraId="0DA71CE5" w14:textId="77777777" w:rsidR="005A7ECB" w:rsidRDefault="000C7AAB">
      <w:pPr>
        <w:spacing w:before="240" w:after="240"/>
        <w:rPr>
          <w:sz w:val="24"/>
          <w:szCs w:val="24"/>
        </w:rPr>
      </w:pPr>
      <w:r>
        <w:rPr>
          <w:sz w:val="24"/>
          <w:szCs w:val="24"/>
        </w:rPr>
        <w:t xml:space="preserve">User data and game state should be accessible to any user with </w:t>
      </w:r>
      <w:commentRangeStart w:id="34"/>
      <w:r>
        <w:rPr>
          <w:sz w:val="24"/>
          <w:szCs w:val="24"/>
        </w:rPr>
        <w:t>an application downloaded</w:t>
      </w:r>
      <w:commentRangeEnd w:id="34"/>
      <w:r w:rsidR="00DA2E9D">
        <w:rPr>
          <w:rStyle w:val="CommentReference"/>
        </w:rPr>
        <w:commentReference w:id="34"/>
      </w:r>
      <w:r>
        <w:rPr>
          <w:sz w:val="24"/>
          <w:szCs w:val="24"/>
        </w:rPr>
        <w:t xml:space="preserve"> as there are no anticipated bad actors.</w:t>
      </w:r>
    </w:p>
    <w:p w14:paraId="0DA71CE6" w14:textId="77777777" w:rsidR="005A7ECB" w:rsidRDefault="000C7AAB">
      <w:pPr>
        <w:pStyle w:val="Heading2"/>
        <w:rPr>
          <w:sz w:val="24"/>
          <w:szCs w:val="24"/>
        </w:rPr>
      </w:pPr>
      <w:bookmarkStart w:id="35" w:name="_kf0js270ac0q" w:colFirst="0" w:colLast="0"/>
      <w:bookmarkEnd w:id="35"/>
      <w:r>
        <w:lastRenderedPageBreak/>
        <w:t>5.4 Software Qu</w:t>
      </w:r>
      <w:r>
        <w:t>ality Requirements</w:t>
      </w:r>
    </w:p>
    <w:p w14:paraId="0DA71CE7" w14:textId="77777777" w:rsidR="005A7ECB" w:rsidRDefault="000C7AAB">
      <w:pPr>
        <w:spacing w:before="240" w:after="240"/>
        <w:rPr>
          <w:sz w:val="24"/>
          <w:szCs w:val="24"/>
        </w:rPr>
      </w:pPr>
      <w:r>
        <w:rPr>
          <w:sz w:val="24"/>
          <w:szCs w:val="24"/>
        </w:rPr>
        <w:t xml:space="preserve">The in-game interface should provide easy-to-read metrics on time remaining, score, and names for each player. </w:t>
      </w:r>
      <w:commentRangeStart w:id="36"/>
      <w:r>
        <w:rPr>
          <w:sz w:val="24"/>
          <w:szCs w:val="24"/>
        </w:rPr>
        <w:t>Each player should have only their letters on screen but should see how many letters there are for other players.</w:t>
      </w:r>
      <w:commentRangeEnd w:id="36"/>
      <w:r w:rsidR="00481B19">
        <w:rPr>
          <w:rStyle w:val="CommentReference"/>
        </w:rPr>
        <w:commentReference w:id="36"/>
      </w:r>
    </w:p>
    <w:p w14:paraId="0DA71CE8" w14:textId="77777777" w:rsidR="005A7ECB" w:rsidRDefault="000C7AAB">
      <w:pPr>
        <w:spacing w:before="240" w:after="240"/>
        <w:rPr>
          <w:sz w:val="24"/>
          <w:szCs w:val="24"/>
        </w:rPr>
      </w:pPr>
      <w:r>
        <w:rPr>
          <w:sz w:val="24"/>
          <w:szCs w:val="24"/>
        </w:rPr>
        <w:t>The applicat</w:t>
      </w:r>
      <w:r>
        <w:rPr>
          <w:sz w:val="24"/>
          <w:szCs w:val="24"/>
        </w:rPr>
        <w:t xml:space="preserve">ion should be able to handle increased user load and additional features in the future. </w:t>
      </w:r>
      <w:commentRangeStart w:id="37"/>
      <w:r>
        <w:rPr>
          <w:sz w:val="24"/>
          <w:szCs w:val="24"/>
        </w:rPr>
        <w:t>Additionally, the application must not crash.</w:t>
      </w:r>
      <w:commentRangeEnd w:id="37"/>
      <w:r>
        <w:rPr>
          <w:rStyle w:val="CommentReference"/>
        </w:rPr>
        <w:commentReference w:id="37"/>
      </w:r>
      <w:r>
        <w:rPr>
          <w:sz w:val="24"/>
          <w:szCs w:val="24"/>
        </w:rPr>
        <w:t xml:space="preserve"> Alternatively, a crash in communication will always be allowed because there is no substantial impact on the software.</w:t>
      </w:r>
    </w:p>
    <w:p w14:paraId="0DA71CE9" w14:textId="77777777" w:rsidR="005A7ECB" w:rsidRDefault="005A7ECB">
      <w:pPr>
        <w:spacing w:before="240" w:after="240"/>
        <w:rPr>
          <w:sz w:val="24"/>
          <w:szCs w:val="24"/>
        </w:rPr>
      </w:pPr>
    </w:p>
    <w:p w14:paraId="0DA71CEA" w14:textId="77777777" w:rsidR="005A7ECB" w:rsidRDefault="005A7ECB">
      <w:pPr>
        <w:spacing w:before="240" w:after="240"/>
        <w:rPr>
          <w:sz w:val="24"/>
          <w:szCs w:val="24"/>
        </w:rPr>
      </w:pPr>
    </w:p>
    <w:p w14:paraId="0DA71CEB" w14:textId="77777777" w:rsidR="005A7ECB" w:rsidRDefault="005A7ECB">
      <w:pPr>
        <w:spacing w:before="240" w:after="240"/>
        <w:rPr>
          <w:sz w:val="24"/>
          <w:szCs w:val="24"/>
        </w:rPr>
      </w:pPr>
    </w:p>
    <w:p w14:paraId="0DA71CEC" w14:textId="77777777" w:rsidR="005A7ECB" w:rsidRDefault="000C7AAB">
      <w:pPr>
        <w:spacing w:before="240" w:after="240"/>
        <w:rPr>
          <w:sz w:val="32"/>
          <w:szCs w:val="32"/>
        </w:rPr>
      </w:pPr>
      <w:r>
        <w:rPr>
          <w:sz w:val="32"/>
          <w:szCs w:val="32"/>
        </w:rPr>
        <w:t>Extensions:</w:t>
      </w:r>
    </w:p>
    <w:p w14:paraId="0DA71CED" w14:textId="77777777" w:rsidR="005A7ECB" w:rsidRDefault="000C7AAB">
      <w:pPr>
        <w:numPr>
          <w:ilvl w:val="0"/>
          <w:numId w:val="6"/>
        </w:numPr>
        <w:spacing w:before="240"/>
        <w:rPr>
          <w:sz w:val="24"/>
          <w:szCs w:val="24"/>
        </w:rPr>
      </w:pPr>
      <w:r>
        <w:rPr>
          <w:sz w:val="24"/>
          <w:szCs w:val="24"/>
        </w:rPr>
        <w:t>A setting screen accessible to users that will contain:</w:t>
      </w:r>
    </w:p>
    <w:p w14:paraId="0DA71CEE" w14:textId="77777777" w:rsidR="005A7ECB" w:rsidRDefault="000C7AAB">
      <w:pPr>
        <w:numPr>
          <w:ilvl w:val="0"/>
          <w:numId w:val="4"/>
        </w:numPr>
        <w:rPr>
          <w:sz w:val="24"/>
          <w:szCs w:val="24"/>
        </w:rPr>
      </w:pPr>
      <w:r>
        <w:rPr>
          <w:sz w:val="24"/>
          <w:szCs w:val="24"/>
        </w:rPr>
        <w:t>Optional music toggle</w:t>
      </w:r>
    </w:p>
    <w:p w14:paraId="0DA71CEF" w14:textId="77777777" w:rsidR="005A7ECB" w:rsidRDefault="000C7AAB">
      <w:pPr>
        <w:numPr>
          <w:ilvl w:val="0"/>
          <w:numId w:val="4"/>
        </w:numPr>
        <w:rPr>
          <w:sz w:val="24"/>
          <w:szCs w:val="24"/>
        </w:rPr>
      </w:pPr>
      <w:r>
        <w:rPr>
          <w:sz w:val="24"/>
          <w:szCs w:val="24"/>
        </w:rPr>
        <w:t>Optional music volume level</w:t>
      </w:r>
    </w:p>
    <w:p w14:paraId="0DA71CF0" w14:textId="77777777" w:rsidR="005A7ECB" w:rsidRDefault="000C7AAB">
      <w:pPr>
        <w:numPr>
          <w:ilvl w:val="0"/>
          <w:numId w:val="4"/>
        </w:numPr>
        <w:rPr>
          <w:sz w:val="24"/>
          <w:szCs w:val="24"/>
        </w:rPr>
      </w:pPr>
      <w:r>
        <w:rPr>
          <w:sz w:val="24"/>
          <w:szCs w:val="24"/>
        </w:rPr>
        <w:t>Optional SFX toggle</w:t>
      </w:r>
    </w:p>
    <w:p w14:paraId="0DA71CF1" w14:textId="77777777" w:rsidR="005A7ECB" w:rsidRDefault="000C7AAB">
      <w:pPr>
        <w:numPr>
          <w:ilvl w:val="0"/>
          <w:numId w:val="4"/>
        </w:numPr>
        <w:rPr>
          <w:sz w:val="24"/>
          <w:szCs w:val="24"/>
        </w:rPr>
      </w:pPr>
      <w:r>
        <w:rPr>
          <w:sz w:val="24"/>
          <w:szCs w:val="24"/>
        </w:rPr>
        <w:t>Optional SFX volume level</w:t>
      </w:r>
    </w:p>
    <w:p w14:paraId="0DA71CF2" w14:textId="77777777" w:rsidR="005A7ECB" w:rsidRDefault="000C7AAB">
      <w:pPr>
        <w:numPr>
          <w:ilvl w:val="0"/>
          <w:numId w:val="7"/>
        </w:numPr>
        <w:rPr>
          <w:sz w:val="24"/>
          <w:szCs w:val="24"/>
        </w:rPr>
      </w:pPr>
      <w:r>
        <w:rPr>
          <w:sz w:val="24"/>
          <w:szCs w:val="24"/>
        </w:rPr>
        <w:t xml:space="preserve"> Fade-in and Fade-out Transitions between screens for better user experience.</w:t>
      </w:r>
    </w:p>
    <w:p w14:paraId="0DA71CF3" w14:textId="77777777" w:rsidR="005A7ECB" w:rsidRDefault="000C7AAB">
      <w:pPr>
        <w:numPr>
          <w:ilvl w:val="0"/>
          <w:numId w:val="7"/>
        </w:numPr>
        <w:rPr>
          <w:sz w:val="24"/>
          <w:szCs w:val="24"/>
        </w:rPr>
      </w:pPr>
      <w:r>
        <w:rPr>
          <w:sz w:val="24"/>
          <w:szCs w:val="24"/>
        </w:rPr>
        <w:t>Rule set modifications: the host will be able to set the amount of time allowed per turn, change the dictionary, change the total amount of time the game will take, and allow or disallow the challenge mode.</w:t>
      </w:r>
    </w:p>
    <w:p w14:paraId="0DA71CF4" w14:textId="77777777" w:rsidR="005A7ECB" w:rsidRDefault="000C7AAB">
      <w:pPr>
        <w:numPr>
          <w:ilvl w:val="0"/>
          <w:numId w:val="7"/>
        </w:numPr>
        <w:spacing w:after="240"/>
        <w:rPr>
          <w:sz w:val="24"/>
          <w:szCs w:val="24"/>
        </w:rPr>
      </w:pPr>
      <w:r>
        <w:rPr>
          <w:sz w:val="24"/>
          <w:szCs w:val="24"/>
        </w:rPr>
        <w:t>Challenge mode: as described in 4.8.6, a challeng</w:t>
      </w:r>
      <w:r>
        <w:rPr>
          <w:sz w:val="24"/>
          <w:szCs w:val="24"/>
        </w:rPr>
        <w:t>e mode will allow players to make non-valid word plays, which other players must then challenge to remove from the game board.</w:t>
      </w:r>
    </w:p>
    <w:sectPr w:rsidR="005A7ECB">
      <w:headerReference w:type="default" r:id="rId20"/>
      <w:footerReference w:type="default" r:id="rId21"/>
      <w:footerReference w:type="first" r:id="rId22"/>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Wittman, Barry" w:date="2024-10-02T09:01:00Z" w:initials="WB">
    <w:p w14:paraId="01323B33" w14:textId="4E6810F2" w:rsidR="00F86847" w:rsidRDefault="00F86847">
      <w:pPr>
        <w:pStyle w:val="CommentText"/>
      </w:pPr>
      <w:r>
        <w:rPr>
          <w:rStyle w:val="CommentReference"/>
        </w:rPr>
        <w:annotationRef/>
      </w:r>
      <w:r>
        <w:t>What’s the difference between Game Audio and Audio FX? Will there be music?</w:t>
      </w:r>
    </w:p>
  </w:comment>
  <w:comment w:id="20" w:author="Wittman, Barry" w:date="2024-10-02T09:04:00Z" w:initials="WB">
    <w:p w14:paraId="009A6258" w14:textId="5A76564A" w:rsidR="00521998" w:rsidRDefault="00521998">
      <w:pPr>
        <w:pStyle w:val="CommentText"/>
      </w:pPr>
      <w:r>
        <w:rPr>
          <w:rStyle w:val="CommentReference"/>
        </w:rPr>
        <w:annotationRef/>
      </w:r>
      <w:r>
        <w:t>What version(s)?</w:t>
      </w:r>
    </w:p>
  </w:comment>
  <w:comment w:id="25" w:author="Wittman, Barry" w:date="2024-10-02T09:07:00Z" w:initials="WB">
    <w:p w14:paraId="281FA6E6" w14:textId="0C7BF95D" w:rsidR="0042095B" w:rsidRDefault="0042095B">
      <w:pPr>
        <w:pStyle w:val="CommentText"/>
      </w:pPr>
      <w:r>
        <w:rPr>
          <w:rStyle w:val="CommentReference"/>
        </w:rPr>
        <w:annotationRef/>
      </w:r>
      <w:r>
        <w:t>These seem to be general game play, not start of the game.</w:t>
      </w:r>
    </w:p>
  </w:comment>
  <w:comment w:id="27" w:author="Wittman, Barry" w:date="2024-10-02T09:10:00Z" w:initials="WB">
    <w:p w14:paraId="478887C1" w14:textId="29794378" w:rsidR="00DC73C6" w:rsidRDefault="00DC73C6">
      <w:pPr>
        <w:pStyle w:val="CommentText"/>
      </w:pPr>
      <w:r>
        <w:rPr>
          <w:rStyle w:val="CommentReference"/>
        </w:rPr>
        <w:annotationRef/>
      </w:r>
      <w:r>
        <w:t>Be careful about find and replace.</w:t>
      </w:r>
    </w:p>
  </w:comment>
  <w:comment w:id="31" w:author="Wittman, Barry" w:date="2024-10-02T09:11:00Z" w:initials="WB">
    <w:p w14:paraId="263C5AA4" w14:textId="1FD79CD6" w:rsidR="00E23219" w:rsidRDefault="00E23219">
      <w:pPr>
        <w:pStyle w:val="CommentText"/>
      </w:pPr>
      <w:r>
        <w:rPr>
          <w:rStyle w:val="CommentReference"/>
        </w:rPr>
        <w:annotationRef/>
      </w:r>
      <w:r w:rsidR="00744CA6">
        <w:t>Is this a safety requirement? It doesn’t seem to have much to do with damage to the computer’s hardware or software or a human user.</w:t>
      </w:r>
    </w:p>
  </w:comment>
  <w:comment w:id="32" w:author="Wittman, Barry" w:date="2024-10-02T09:12:00Z" w:initials="WB">
    <w:p w14:paraId="2DA87ABC" w14:textId="0436094D" w:rsidR="00744CA6" w:rsidRDefault="00744CA6">
      <w:pPr>
        <w:pStyle w:val="CommentText"/>
      </w:pPr>
      <w:r>
        <w:rPr>
          <w:rStyle w:val="CommentReference"/>
        </w:rPr>
        <w:annotationRef/>
      </w:r>
      <w:r>
        <w:t>What does that mean?</w:t>
      </w:r>
    </w:p>
  </w:comment>
  <w:comment w:id="34" w:author="Wittman, Barry" w:date="2024-10-02T09:13:00Z" w:initials="WB">
    <w:p w14:paraId="6DDB7495" w14:textId="6D8619F2" w:rsidR="00DA2E9D" w:rsidRDefault="00DA2E9D">
      <w:pPr>
        <w:pStyle w:val="CommentText"/>
      </w:pPr>
      <w:r>
        <w:rPr>
          <w:rStyle w:val="CommentReference"/>
        </w:rPr>
        <w:annotationRef/>
      </w:r>
      <w:r>
        <w:t>Any downloaded application? What does that mean?</w:t>
      </w:r>
    </w:p>
  </w:comment>
  <w:comment w:id="36" w:author="Wittman, Barry" w:date="2024-10-02T09:13:00Z" w:initials="WB">
    <w:p w14:paraId="42021D59" w14:textId="3A5645E0" w:rsidR="00481B19" w:rsidRDefault="00481B19">
      <w:pPr>
        <w:pStyle w:val="CommentText"/>
      </w:pPr>
      <w:r>
        <w:rPr>
          <w:rStyle w:val="CommentReference"/>
        </w:rPr>
        <w:annotationRef/>
      </w:r>
      <w:r>
        <w:t>Sounds functional to me.</w:t>
      </w:r>
    </w:p>
  </w:comment>
  <w:comment w:id="37" w:author="Wittman, Barry" w:date="2024-10-02T09:14:00Z" w:initials="WB">
    <w:p w14:paraId="46C03D90" w14:textId="735783A2" w:rsidR="000C7AAB" w:rsidRDefault="000C7AAB">
      <w:pPr>
        <w:pStyle w:val="CommentText"/>
      </w:pPr>
      <w:r>
        <w:rPr>
          <w:rStyle w:val="CommentReference"/>
        </w:rPr>
        <w:annotationRef/>
      </w:r>
      <w:r>
        <w:t xml:space="preserve">No good. Crashes happen. </w:t>
      </w:r>
      <w:r>
        <w:t xml:space="preserve">How many is considered </w:t>
      </w:r>
      <w:r>
        <w:t>acceptable?</w:t>
      </w:r>
      <w:bookmarkStart w:id="38" w:name="_GoBack"/>
      <w:bookmarkEnd w:id="3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323B33" w15:done="0"/>
  <w15:commentEx w15:paraId="009A6258" w15:done="0"/>
  <w15:commentEx w15:paraId="281FA6E6" w15:done="0"/>
  <w15:commentEx w15:paraId="478887C1" w15:done="0"/>
  <w15:commentEx w15:paraId="263C5AA4" w15:done="0"/>
  <w15:commentEx w15:paraId="2DA87ABC" w15:done="0"/>
  <w15:commentEx w15:paraId="6DDB7495" w15:done="0"/>
  <w15:commentEx w15:paraId="42021D59" w15:done="0"/>
  <w15:commentEx w15:paraId="46C03D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323B33" w16cid:durableId="2AA78A7C"/>
  <w16cid:commentId w16cid:paraId="009A6258" w16cid:durableId="2AA78B24"/>
  <w16cid:commentId w16cid:paraId="281FA6E6" w16cid:durableId="2AA78BDD"/>
  <w16cid:commentId w16cid:paraId="478887C1" w16cid:durableId="2AA78C71"/>
  <w16cid:commentId w16cid:paraId="263C5AA4" w16cid:durableId="2AA78CCD"/>
  <w16cid:commentId w16cid:paraId="2DA87ABC" w16cid:durableId="2AA78D13"/>
  <w16cid:commentId w16cid:paraId="6DDB7495" w16cid:durableId="2AA78D29"/>
  <w16cid:commentId w16cid:paraId="42021D59" w16cid:durableId="2AA78D4D"/>
  <w16cid:commentId w16cid:paraId="46C03D90" w16cid:durableId="2AA78D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71D0E" w14:textId="77777777" w:rsidR="00000000" w:rsidRDefault="000C7AAB">
      <w:pPr>
        <w:spacing w:line="240" w:lineRule="auto"/>
      </w:pPr>
      <w:r>
        <w:separator/>
      </w:r>
    </w:p>
  </w:endnote>
  <w:endnote w:type="continuationSeparator" w:id="0">
    <w:p w14:paraId="0DA71D10" w14:textId="77777777" w:rsidR="00000000" w:rsidRDefault="000C7A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71D08" w14:textId="1E652AD8" w:rsidR="005A7ECB" w:rsidRDefault="000C7AAB">
    <w:pPr>
      <w:jc w:val="right"/>
    </w:pPr>
    <w:r>
      <w:fldChar w:fldCharType="begin"/>
    </w:r>
    <w:r>
      <w:instrText>PA</w:instrText>
    </w:r>
    <w:r>
      <w:instrText>GE</w:instrText>
    </w:r>
    <w:r w:rsidR="00F86847">
      <w:fldChar w:fldCharType="separate"/>
    </w:r>
    <w:r w:rsidR="00F8684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71D09" w14:textId="77777777" w:rsidR="005A7ECB" w:rsidRDefault="005A7E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71D0A" w14:textId="77777777" w:rsidR="00000000" w:rsidRDefault="000C7AAB">
      <w:pPr>
        <w:spacing w:line="240" w:lineRule="auto"/>
      </w:pPr>
      <w:r>
        <w:separator/>
      </w:r>
    </w:p>
  </w:footnote>
  <w:footnote w:type="continuationSeparator" w:id="0">
    <w:p w14:paraId="0DA71D0C" w14:textId="77777777" w:rsidR="00000000" w:rsidRDefault="000C7A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71D07" w14:textId="77777777" w:rsidR="005A7ECB" w:rsidRDefault="000C7AAB">
    <w:r>
      <w:rPr>
        <w:rFonts w:ascii="Calibri" w:eastAsia="Calibri" w:hAnsi="Calibri" w:cs="Calibri"/>
        <w:sz w:val="24"/>
        <w:szCs w:val="24"/>
      </w:rPr>
      <w:t>COMP 3100 Project Requirements</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last edited: 9/13/24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E3C21"/>
    <w:multiLevelType w:val="multilevel"/>
    <w:tmpl w:val="FF02BB9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63470A1"/>
    <w:multiLevelType w:val="multilevel"/>
    <w:tmpl w:val="64E29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4818B0"/>
    <w:multiLevelType w:val="multilevel"/>
    <w:tmpl w:val="8F18ED82"/>
    <w:lvl w:ilvl="0">
      <w:start w:val="4"/>
      <w:numFmt w:val="decimal"/>
      <w:lvlText w:val="%1."/>
      <w:lvlJc w:val="right"/>
      <w:pPr>
        <w:ind w:left="720" w:hanging="360"/>
      </w:pPr>
      <w:rPr>
        <w:sz w:val="32"/>
        <w:szCs w:val="32"/>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5EE25B7A"/>
    <w:multiLevelType w:val="multilevel"/>
    <w:tmpl w:val="1D58F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8E5D79"/>
    <w:multiLevelType w:val="multilevel"/>
    <w:tmpl w:val="6BECB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F53B5A"/>
    <w:multiLevelType w:val="multilevel"/>
    <w:tmpl w:val="4BF8D4C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9EF142B"/>
    <w:multiLevelType w:val="multilevel"/>
    <w:tmpl w:val="CB96D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6"/>
  </w:num>
  <w:num w:numId="3">
    <w:abstractNumId w:val="2"/>
  </w:num>
  <w:num w:numId="4">
    <w:abstractNumId w:val="0"/>
  </w:num>
  <w:num w:numId="5">
    <w:abstractNumId w:val="5"/>
  </w:num>
  <w:num w:numId="6">
    <w:abstractNumId w:val="4"/>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ttman, Barry">
    <w15:presenceInfo w15:providerId="AD" w15:userId="S-1-5-21-1017294665-2773484371-2389042250-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CB"/>
    <w:rsid w:val="000C7AAB"/>
    <w:rsid w:val="00221B40"/>
    <w:rsid w:val="0042095B"/>
    <w:rsid w:val="00481B19"/>
    <w:rsid w:val="00521998"/>
    <w:rsid w:val="005A7ECB"/>
    <w:rsid w:val="00744CA6"/>
    <w:rsid w:val="00DA2E9D"/>
    <w:rsid w:val="00DC73C6"/>
    <w:rsid w:val="00E23219"/>
    <w:rsid w:val="00F86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71BD6"/>
  <w15:docId w15:val="{2E85F34E-B374-4C27-8BE0-8195A6BB6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F86847"/>
    <w:rPr>
      <w:sz w:val="16"/>
      <w:szCs w:val="16"/>
    </w:rPr>
  </w:style>
  <w:style w:type="paragraph" w:styleId="CommentText">
    <w:name w:val="annotation text"/>
    <w:basedOn w:val="Normal"/>
    <w:link w:val="CommentTextChar"/>
    <w:uiPriority w:val="99"/>
    <w:semiHidden/>
    <w:unhideWhenUsed/>
    <w:rsid w:val="00F86847"/>
    <w:pPr>
      <w:spacing w:line="240" w:lineRule="auto"/>
    </w:pPr>
    <w:rPr>
      <w:sz w:val="20"/>
      <w:szCs w:val="20"/>
    </w:rPr>
  </w:style>
  <w:style w:type="character" w:customStyle="1" w:styleId="CommentTextChar">
    <w:name w:val="Comment Text Char"/>
    <w:basedOn w:val="DefaultParagraphFont"/>
    <w:link w:val="CommentText"/>
    <w:uiPriority w:val="99"/>
    <w:semiHidden/>
    <w:rsid w:val="00F86847"/>
    <w:rPr>
      <w:sz w:val="20"/>
      <w:szCs w:val="20"/>
    </w:rPr>
  </w:style>
  <w:style w:type="paragraph" w:styleId="CommentSubject">
    <w:name w:val="annotation subject"/>
    <w:basedOn w:val="CommentText"/>
    <w:next w:val="CommentText"/>
    <w:link w:val="CommentSubjectChar"/>
    <w:uiPriority w:val="99"/>
    <w:semiHidden/>
    <w:unhideWhenUsed/>
    <w:rsid w:val="00F86847"/>
    <w:rPr>
      <w:b/>
      <w:bCs/>
    </w:rPr>
  </w:style>
  <w:style w:type="character" w:customStyle="1" w:styleId="CommentSubjectChar">
    <w:name w:val="Comment Subject Char"/>
    <w:basedOn w:val="CommentTextChar"/>
    <w:link w:val="CommentSubject"/>
    <w:uiPriority w:val="99"/>
    <w:semiHidden/>
    <w:rsid w:val="00F86847"/>
    <w:rPr>
      <w:b/>
      <w:bCs/>
      <w:sz w:val="20"/>
      <w:szCs w:val="20"/>
    </w:rPr>
  </w:style>
  <w:style w:type="paragraph" w:styleId="BalloonText">
    <w:name w:val="Balloon Text"/>
    <w:basedOn w:val="Normal"/>
    <w:link w:val="BalloonTextChar"/>
    <w:uiPriority w:val="99"/>
    <w:semiHidden/>
    <w:unhideWhenUsed/>
    <w:rsid w:val="00F868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8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en.wikipedia.org/wiki/Scrabble_letter_distributions"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988</TotalTime>
  <Pages>16</Pages>
  <Words>3071</Words>
  <Characters>17505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Wittman, Barry</cp:lastModifiedBy>
  <cp:revision>10</cp:revision>
  <dcterms:created xsi:type="dcterms:W3CDTF">2024-10-01T20:43:00Z</dcterms:created>
  <dcterms:modified xsi:type="dcterms:W3CDTF">2024-10-02T13:14:00Z</dcterms:modified>
</cp:coreProperties>
</file>